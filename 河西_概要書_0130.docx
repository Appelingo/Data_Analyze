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AE4" w:rsidRPr="00614730" w:rsidRDefault="00742BCB" w:rsidP="00E10EDF">
      <w:pPr>
        <w:jc w:val="center"/>
        <w:rPr>
          <w:rFonts w:asciiTheme="minorEastAsia" w:eastAsiaTheme="minorEastAsia" w:hAnsiTheme="minorEastAsia"/>
          <w:b/>
          <w:sz w:val="40"/>
        </w:rPr>
      </w:pPr>
      <w:r w:rsidRPr="00614730">
        <w:rPr>
          <w:rFonts w:asciiTheme="minorEastAsia" w:eastAsiaTheme="minorEastAsia" w:hAnsiTheme="minorEastAsia" w:hint="eastAsia"/>
          <w:b/>
          <w:sz w:val="40"/>
        </w:rPr>
        <w:t>卒 業</w:t>
      </w:r>
      <w:r w:rsidR="007B6AE4" w:rsidRPr="00614730">
        <w:rPr>
          <w:rFonts w:asciiTheme="minorEastAsia" w:eastAsiaTheme="minorEastAsia" w:hAnsiTheme="minorEastAsia"/>
          <w:b/>
          <w:sz w:val="40"/>
        </w:rPr>
        <w:t xml:space="preserve"> </w:t>
      </w:r>
      <w:r w:rsidR="007B6AE4" w:rsidRPr="00614730">
        <w:rPr>
          <w:rFonts w:asciiTheme="minorEastAsia" w:eastAsiaTheme="minorEastAsia" w:hAnsiTheme="minorEastAsia" w:hint="eastAsia"/>
          <w:b/>
          <w:sz w:val="40"/>
        </w:rPr>
        <w:t>論</w:t>
      </w:r>
      <w:r w:rsidR="007B6AE4" w:rsidRPr="00614730">
        <w:rPr>
          <w:rFonts w:asciiTheme="minorEastAsia" w:eastAsiaTheme="minorEastAsia" w:hAnsiTheme="minorEastAsia"/>
          <w:b/>
          <w:sz w:val="40"/>
        </w:rPr>
        <w:t xml:space="preserve"> </w:t>
      </w:r>
      <w:r w:rsidR="007B6AE4" w:rsidRPr="00614730">
        <w:rPr>
          <w:rFonts w:asciiTheme="minorEastAsia" w:eastAsiaTheme="minorEastAsia" w:hAnsiTheme="minorEastAsia" w:hint="eastAsia"/>
          <w:b/>
          <w:sz w:val="40"/>
        </w:rPr>
        <w:t>文</w:t>
      </w:r>
      <w:r w:rsidR="007B6AE4" w:rsidRPr="00614730">
        <w:rPr>
          <w:rFonts w:asciiTheme="minorEastAsia" w:eastAsiaTheme="minorEastAsia" w:hAnsiTheme="minorEastAsia"/>
          <w:b/>
          <w:sz w:val="40"/>
        </w:rPr>
        <w:t xml:space="preserve"> </w:t>
      </w:r>
      <w:r w:rsidR="007B6AE4" w:rsidRPr="00614730">
        <w:rPr>
          <w:rFonts w:asciiTheme="minorEastAsia" w:eastAsiaTheme="minorEastAsia" w:hAnsiTheme="minorEastAsia" w:hint="eastAsia"/>
          <w:b/>
          <w:sz w:val="40"/>
        </w:rPr>
        <w:t>概</w:t>
      </w:r>
      <w:r w:rsidR="007B6AE4" w:rsidRPr="00614730">
        <w:rPr>
          <w:rFonts w:asciiTheme="minorEastAsia" w:eastAsiaTheme="minorEastAsia" w:hAnsiTheme="minorEastAsia"/>
          <w:b/>
          <w:sz w:val="40"/>
        </w:rPr>
        <w:t xml:space="preserve"> </w:t>
      </w:r>
      <w:r w:rsidR="007B6AE4" w:rsidRPr="00614730">
        <w:rPr>
          <w:rFonts w:asciiTheme="minorEastAsia" w:eastAsiaTheme="minorEastAsia" w:hAnsiTheme="minorEastAsia" w:hint="eastAsia"/>
          <w:b/>
          <w:sz w:val="40"/>
        </w:rPr>
        <w:t>要</w:t>
      </w:r>
      <w:r w:rsidR="007B6AE4" w:rsidRPr="00614730">
        <w:rPr>
          <w:rFonts w:asciiTheme="minorEastAsia" w:eastAsiaTheme="minorEastAsia" w:hAnsiTheme="minorEastAsia"/>
          <w:b/>
          <w:sz w:val="40"/>
        </w:rPr>
        <w:t xml:space="preserve"> </w:t>
      </w:r>
      <w:r w:rsidR="007B6AE4" w:rsidRPr="00614730">
        <w:rPr>
          <w:rFonts w:asciiTheme="minorEastAsia" w:eastAsiaTheme="minorEastAsia" w:hAnsiTheme="minorEastAsia" w:hint="eastAsia"/>
          <w:b/>
          <w:sz w:val="40"/>
        </w:rPr>
        <w:t>書</w:t>
      </w:r>
    </w:p>
    <w:p w:rsidR="007B6AE4" w:rsidRPr="00614730" w:rsidRDefault="007C325B" w:rsidP="00846658">
      <w:pPr>
        <w:ind w:left="660" w:right="-134" w:hanging="660"/>
        <w:jc w:val="right"/>
        <w:rPr>
          <w:rFonts w:asciiTheme="minorEastAsia" w:eastAsiaTheme="minorEastAsia" w:hAnsiTheme="minorEastAsia"/>
        </w:rPr>
      </w:pPr>
      <w:r w:rsidRPr="00614730">
        <w:rPr>
          <w:rFonts w:asciiTheme="minorEastAsia" w:eastAsiaTheme="minorEastAsia" w:hAnsiTheme="minorEastAsia" w:hint="eastAsia"/>
        </w:rPr>
        <w:t>2021</w:t>
      </w:r>
      <w:r w:rsidR="007B6AE4" w:rsidRPr="00614730">
        <w:rPr>
          <w:rFonts w:asciiTheme="minorEastAsia" w:eastAsiaTheme="minorEastAsia" w:hAnsiTheme="minorEastAsia" w:hint="eastAsia"/>
        </w:rPr>
        <w:t>年</w:t>
      </w:r>
      <w:r w:rsidR="00F87F2D" w:rsidRPr="00614730">
        <w:rPr>
          <w:rFonts w:asciiTheme="minorEastAsia" w:eastAsiaTheme="minorEastAsia" w:hAnsiTheme="minorEastAsia"/>
        </w:rPr>
        <w:t xml:space="preserve"> </w:t>
      </w:r>
      <w:r w:rsidR="00CB6C80" w:rsidRPr="00614730">
        <w:rPr>
          <w:rFonts w:asciiTheme="minorEastAsia" w:eastAsiaTheme="minorEastAsia" w:hAnsiTheme="minorEastAsia"/>
        </w:rPr>
        <w:t xml:space="preserve"> </w:t>
      </w:r>
      <w:r w:rsidR="00F87F2D" w:rsidRPr="00614730">
        <w:rPr>
          <w:rFonts w:asciiTheme="minorEastAsia" w:eastAsiaTheme="minorEastAsia" w:hAnsiTheme="minorEastAsia"/>
        </w:rPr>
        <w:t xml:space="preserve"> </w:t>
      </w:r>
      <w:r w:rsidRPr="00614730">
        <w:rPr>
          <w:rFonts w:asciiTheme="minorEastAsia" w:eastAsiaTheme="minorEastAsia" w:hAnsiTheme="minorEastAsia"/>
        </w:rPr>
        <w:t>1</w:t>
      </w:r>
      <w:r w:rsidR="00846658" w:rsidRPr="00614730">
        <w:rPr>
          <w:rFonts w:asciiTheme="minorEastAsia" w:eastAsiaTheme="minorEastAsia" w:hAnsiTheme="minorEastAsia" w:hint="eastAsia"/>
        </w:rPr>
        <w:t>月</w:t>
      </w:r>
      <w:r w:rsidR="00C16A48" w:rsidRPr="00614730">
        <w:rPr>
          <w:rFonts w:asciiTheme="minorEastAsia" w:eastAsiaTheme="minorEastAsia" w:hAnsiTheme="minorEastAsia"/>
        </w:rPr>
        <w:t xml:space="preserve"> </w:t>
      </w:r>
      <w:r w:rsidR="00CB6C80" w:rsidRPr="00614730">
        <w:rPr>
          <w:rFonts w:asciiTheme="minorEastAsia" w:eastAsiaTheme="minorEastAsia" w:hAnsiTheme="minorEastAsia"/>
        </w:rPr>
        <w:t xml:space="preserve"> </w:t>
      </w:r>
      <w:r w:rsidR="00C16A48" w:rsidRPr="00614730">
        <w:rPr>
          <w:rFonts w:asciiTheme="minorEastAsia" w:eastAsiaTheme="minorEastAsia" w:hAnsiTheme="minorEastAsia"/>
        </w:rPr>
        <w:t xml:space="preserve"> </w:t>
      </w:r>
      <w:r w:rsidRPr="00614730">
        <w:rPr>
          <w:rFonts w:asciiTheme="minorEastAsia" w:eastAsiaTheme="minorEastAsia" w:hAnsiTheme="minorEastAsia"/>
        </w:rPr>
        <w:t>29</w:t>
      </w:r>
      <w:r w:rsidR="00C16A48" w:rsidRPr="00614730">
        <w:rPr>
          <w:rFonts w:asciiTheme="minorEastAsia" w:eastAsiaTheme="minorEastAsia" w:hAnsiTheme="minorEastAsia" w:hint="eastAsia"/>
        </w:rPr>
        <w:t>日</w:t>
      </w:r>
      <w:r w:rsidR="00846658" w:rsidRPr="00614730">
        <w:rPr>
          <w:rFonts w:asciiTheme="minorEastAsia" w:eastAsiaTheme="minorEastAsia" w:hAnsiTheme="minorEastAsia" w:hint="eastAsia"/>
        </w:rPr>
        <w:t>提出</w:t>
      </w:r>
    </w:p>
    <w:tbl>
      <w:tblPr>
        <w:tblW w:w="10774" w:type="dxa"/>
        <w:tblInd w:w="-1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2410"/>
        <w:gridCol w:w="992"/>
        <w:gridCol w:w="848"/>
        <w:gridCol w:w="223"/>
        <w:gridCol w:w="2473"/>
        <w:gridCol w:w="850"/>
        <w:gridCol w:w="1985"/>
      </w:tblGrid>
      <w:tr w:rsidR="00846658" w:rsidRPr="00614730" w:rsidTr="00781B60">
        <w:trPr>
          <w:cantSplit/>
          <w:trHeight w:val="726"/>
        </w:trPr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Pr="00614730" w:rsidRDefault="00846658" w:rsidP="00A22CE3">
            <w:pPr>
              <w:pStyle w:val="a3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hint="eastAsia"/>
                <w:sz w:val="21"/>
              </w:rPr>
              <w:t>所属学科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Pr="00614730" w:rsidRDefault="007C325B" w:rsidP="00A22CE3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/>
              </w:rPr>
              <w:t>応用物理学科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Pr="00614730" w:rsidRDefault="00846658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hint="eastAsia"/>
                <w:sz w:val="21"/>
              </w:rPr>
              <w:t>氏</w:t>
            </w:r>
            <w:r w:rsidRPr="00614730">
              <w:rPr>
                <w:rFonts w:asciiTheme="minorEastAsia" w:eastAsiaTheme="minorEastAsia" w:hAnsiTheme="minorEastAsia"/>
                <w:sz w:val="21"/>
              </w:rPr>
              <w:t xml:space="preserve"> </w:t>
            </w:r>
            <w:r w:rsidRPr="00614730">
              <w:rPr>
                <w:rFonts w:asciiTheme="minorEastAsia" w:eastAsiaTheme="minorEastAsia" w:hAnsiTheme="minorEastAsia" w:hint="eastAsia"/>
                <w:sz w:val="21"/>
              </w:rPr>
              <w:t>名</w:t>
            </w:r>
          </w:p>
        </w:tc>
        <w:tc>
          <w:tcPr>
            <w:tcW w:w="3544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Pr="00614730" w:rsidRDefault="007C325B" w:rsidP="00A22CE3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/>
              </w:rPr>
              <w:t>河西　剛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Pr="00614730" w:rsidRDefault="00846658" w:rsidP="00846658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614730">
              <w:rPr>
                <w:rFonts w:asciiTheme="minorEastAsia" w:eastAsiaTheme="minorEastAsia" w:hAnsiTheme="minorEastAsia" w:hint="eastAsia"/>
                <w:sz w:val="21"/>
              </w:rPr>
              <w:t>学</w:t>
            </w:r>
            <w:r w:rsidRPr="00614730">
              <w:rPr>
                <w:rFonts w:asciiTheme="minorEastAsia" w:eastAsiaTheme="minorEastAsia" w:hAnsiTheme="minorEastAsia"/>
                <w:sz w:val="20"/>
              </w:rPr>
              <w:t xml:space="preserve">  </w:t>
            </w:r>
            <w:r w:rsidRPr="00614730">
              <w:rPr>
                <w:rFonts w:asciiTheme="minorEastAsia" w:eastAsiaTheme="minorEastAsia" w:hAnsiTheme="minorEastAsia" w:hint="eastAsia"/>
                <w:sz w:val="21"/>
              </w:rPr>
              <w:t>籍</w:t>
            </w:r>
          </w:p>
          <w:p w:rsidR="00846658" w:rsidRPr="00614730" w:rsidRDefault="00846658" w:rsidP="00846658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hint="eastAsia"/>
                <w:sz w:val="21"/>
              </w:rPr>
              <w:t>番</w:t>
            </w:r>
            <w:r w:rsidRPr="00614730">
              <w:rPr>
                <w:rFonts w:asciiTheme="minorEastAsia" w:eastAsiaTheme="minorEastAsia" w:hAnsiTheme="minorEastAsia"/>
                <w:sz w:val="20"/>
              </w:rPr>
              <w:t xml:space="preserve">  </w:t>
            </w:r>
            <w:r w:rsidRPr="00614730">
              <w:rPr>
                <w:rFonts w:asciiTheme="minorEastAsia" w:eastAsiaTheme="minorEastAsia" w:hAnsiTheme="minorEastAsia" w:hint="eastAsia"/>
                <w:sz w:val="21"/>
              </w:rPr>
              <w:t>号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6658" w:rsidRPr="00614730" w:rsidRDefault="007C325B" w:rsidP="00041B59">
            <w:pPr>
              <w:pStyle w:val="a4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614730">
              <w:rPr>
                <w:rFonts w:asciiTheme="minorEastAsia" w:eastAsiaTheme="minorEastAsia" w:hAnsiTheme="minorEastAsia"/>
                <w:sz w:val="24"/>
              </w:rPr>
              <w:t>1Y17B029-3</w:t>
            </w:r>
          </w:p>
        </w:tc>
      </w:tr>
      <w:tr w:rsidR="00846658" w:rsidRPr="00614730" w:rsidTr="00BA413E">
        <w:trPr>
          <w:cantSplit/>
          <w:trHeight w:hRule="exact" w:val="849"/>
        </w:trPr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46658" w:rsidRPr="00614730" w:rsidRDefault="00846658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hint="eastAsia"/>
              </w:rPr>
              <w:t>研</w:t>
            </w:r>
            <w:r w:rsidRPr="00614730">
              <w:rPr>
                <w:rFonts w:asciiTheme="minorEastAsia" w:eastAsiaTheme="minorEastAsia" w:hAnsiTheme="minorEastAsia"/>
              </w:rPr>
              <w:t xml:space="preserve">  </w:t>
            </w:r>
            <w:r w:rsidRPr="00614730">
              <w:rPr>
                <w:rFonts w:asciiTheme="minorEastAsia" w:eastAsiaTheme="minorEastAsia" w:hAnsiTheme="minorEastAsia" w:hint="eastAsia"/>
              </w:rPr>
              <w:t>究</w:t>
            </w:r>
          </w:p>
          <w:p w:rsidR="00846658" w:rsidRPr="00614730" w:rsidRDefault="00846658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hint="eastAsia"/>
              </w:rPr>
              <w:t>題</w:t>
            </w:r>
            <w:r w:rsidRPr="00614730">
              <w:rPr>
                <w:rFonts w:asciiTheme="minorEastAsia" w:eastAsiaTheme="minorEastAsia" w:hAnsiTheme="minorEastAsia"/>
              </w:rPr>
              <w:t xml:space="preserve">  </w:t>
            </w:r>
            <w:r w:rsidRPr="00614730">
              <w:rPr>
                <w:rFonts w:asciiTheme="minorEastAsia" w:eastAsiaTheme="minorEastAsia" w:hAnsiTheme="minorEastAsia" w:hint="eastAsia"/>
              </w:rPr>
              <w:t>目</w:t>
            </w: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846658" w:rsidRPr="00614730" w:rsidRDefault="00B00497" w:rsidP="00041B59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cs="Calibri"/>
                <w:color w:val="000000"/>
                <w:shd w:val="clear" w:color="auto" w:fill="FFFFFF"/>
              </w:rPr>
              <w:t>2</w:t>
            </w:r>
            <w:r w:rsidR="007C325B" w:rsidRPr="00614730">
              <w:rPr>
                <w:rFonts w:asciiTheme="minorEastAsia" w:eastAsiaTheme="minorEastAsia" w:hAnsiTheme="minorEastAsia" w:cs="Calibri"/>
                <w:color w:val="000000"/>
                <w:shd w:val="clear" w:color="auto" w:fill="FFFFFF"/>
              </w:rPr>
              <w:t>光子イオン化過程の赤外強度による影響の研究</w:t>
            </w:r>
          </w:p>
          <w:p w:rsidR="00846658" w:rsidRPr="00614730" w:rsidRDefault="00846658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846658" w:rsidRPr="00614730" w:rsidRDefault="00846658" w:rsidP="00385A6E">
            <w:pPr>
              <w:jc w:val="center"/>
              <w:rPr>
                <w:rFonts w:asciiTheme="minorEastAsia" w:eastAsiaTheme="minorEastAsia" w:hAnsiTheme="minorEastAsia"/>
                <w:sz w:val="21"/>
              </w:rPr>
            </w:pPr>
            <w:r w:rsidRPr="00614730">
              <w:rPr>
                <w:rFonts w:asciiTheme="minorEastAsia" w:eastAsiaTheme="minorEastAsia" w:hAnsiTheme="minorEastAsia" w:hint="eastAsia"/>
                <w:sz w:val="21"/>
              </w:rPr>
              <w:t>指</w:t>
            </w:r>
            <w:r w:rsidRPr="00614730">
              <w:rPr>
                <w:rFonts w:asciiTheme="minorEastAsia" w:eastAsiaTheme="minorEastAsia" w:hAnsiTheme="minorEastAsia"/>
                <w:sz w:val="21"/>
              </w:rPr>
              <w:t xml:space="preserve">  </w:t>
            </w:r>
            <w:r w:rsidRPr="00614730">
              <w:rPr>
                <w:rFonts w:asciiTheme="minorEastAsia" w:eastAsiaTheme="minorEastAsia" w:hAnsiTheme="minorEastAsia" w:hint="eastAsia"/>
                <w:sz w:val="21"/>
              </w:rPr>
              <w:t>導</w:t>
            </w:r>
          </w:p>
          <w:p w:rsidR="00846658" w:rsidRPr="00614730" w:rsidRDefault="00846658" w:rsidP="00385A6E">
            <w:pPr>
              <w:jc w:val="center"/>
              <w:rPr>
                <w:rFonts w:asciiTheme="minorEastAsia" w:eastAsiaTheme="minorEastAsia" w:hAnsiTheme="minorEastAsia"/>
              </w:rPr>
            </w:pPr>
            <w:r w:rsidRPr="00614730">
              <w:rPr>
                <w:rFonts w:asciiTheme="minorEastAsia" w:eastAsiaTheme="minorEastAsia" w:hAnsiTheme="minorEastAsia" w:hint="eastAsia"/>
                <w:sz w:val="21"/>
              </w:rPr>
              <w:t>教</w:t>
            </w:r>
            <w:r w:rsidRPr="00614730">
              <w:rPr>
                <w:rFonts w:asciiTheme="minorEastAsia" w:eastAsiaTheme="minorEastAsia" w:hAnsiTheme="minorEastAsia"/>
                <w:sz w:val="21"/>
              </w:rPr>
              <w:t xml:space="preserve">  </w:t>
            </w:r>
            <w:r w:rsidRPr="00614730">
              <w:rPr>
                <w:rFonts w:asciiTheme="minorEastAsia" w:eastAsiaTheme="minorEastAsia" w:hAnsiTheme="minorEastAsia" w:hint="eastAsia"/>
                <w:sz w:val="21"/>
              </w:rPr>
              <w:t>員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:rsidR="00846658" w:rsidRPr="00614730" w:rsidRDefault="00041B59" w:rsidP="00041B5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新倉　弘倫</w:t>
            </w:r>
          </w:p>
        </w:tc>
      </w:tr>
      <w:tr w:rsidR="007D7471" w:rsidRPr="00614730" w:rsidTr="00692F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</w:tblPrEx>
        <w:trPr>
          <w:trHeight w:val="12571"/>
        </w:trPr>
        <w:tc>
          <w:tcPr>
            <w:tcW w:w="52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D7471" w:rsidRPr="00460930" w:rsidRDefault="00125163" w:rsidP="00ED6899">
            <w:pPr>
              <w:pStyle w:val="a3"/>
              <w:rPr>
                <w:rFonts w:asciiTheme="minorEastAsia" w:eastAsiaTheme="minorEastAsia" w:hAnsiTheme="minorEastAsia"/>
                <w:b/>
                <w:sz w:val="21"/>
              </w:rPr>
            </w:pPr>
            <w:r w:rsidRPr="00460930">
              <w:rPr>
                <w:rFonts w:asciiTheme="minorEastAsia" w:eastAsiaTheme="minorEastAsia" w:hAnsiTheme="minorEastAsia"/>
                <w:b/>
                <w:sz w:val="21"/>
              </w:rPr>
              <w:t>1</w:t>
            </w:r>
            <w:r w:rsidRPr="00460930">
              <w:rPr>
                <w:rFonts w:asciiTheme="minorEastAsia" w:eastAsiaTheme="minorEastAsia" w:hAnsiTheme="minorEastAsia" w:hint="eastAsia"/>
                <w:b/>
                <w:sz w:val="21"/>
              </w:rPr>
              <w:t>.序論</w:t>
            </w:r>
          </w:p>
          <w:p w:rsidR="00125163" w:rsidRPr="00A224FE" w:rsidRDefault="00125163" w:rsidP="00125163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 w:rsidRPr="00A224FE">
              <w:rPr>
                <w:rFonts w:asciiTheme="minorEastAsia" w:eastAsiaTheme="minorEastAsia" w:hAnsiTheme="minorEastAsia" w:hint="eastAsia"/>
                <w:b/>
                <w:sz w:val="18"/>
              </w:rPr>
              <w:t>1.1 研究の背景</w:t>
            </w:r>
            <w:r w:rsidR="00B50EB7">
              <w:rPr>
                <w:rFonts w:asciiTheme="minorEastAsia" w:eastAsiaTheme="minorEastAsia" w:hAnsiTheme="minorEastAsia" w:hint="eastAsia"/>
                <w:b/>
                <w:sz w:val="18"/>
              </w:rPr>
              <w:t>[1]</w:t>
            </w:r>
          </w:p>
          <w:p w:rsidR="00F056A8" w:rsidRPr="00F056A8" w:rsidRDefault="00125163" w:rsidP="00125163">
            <w:pPr>
              <w:rPr>
                <w:rFonts w:asciiTheme="minorEastAsia" w:eastAsiaTheme="minorEastAsia" w:hAnsiTheme="minorEastAsia"/>
                <w:sz w:val="16"/>
              </w:rPr>
            </w:pPr>
            <w:r w:rsidRPr="00A224FE">
              <w:rPr>
                <w:rFonts w:asciiTheme="minorEastAsia" w:eastAsiaTheme="minorEastAsia" w:hAnsiTheme="minorEastAsia"/>
                <w:sz w:val="16"/>
              </w:rPr>
              <w:t>ごく短い時間で起こる物理現象を計測するためには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，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時間分解能の良い計測方法が必要になってくる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. </w:t>
            </w:r>
            <w:r w:rsidR="0032629E" w:rsidRPr="00A224FE">
              <w:rPr>
                <w:rFonts w:asciiTheme="minorEastAsia" w:eastAsiaTheme="minorEastAsia" w:hAnsiTheme="minorEastAsia"/>
                <w:sz w:val="16"/>
              </w:rPr>
              <w:t>このような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領域はアト秒科学と呼ばれ</w:t>
            </w:r>
            <w:r w:rsidR="00204A25" w:rsidRPr="00A224FE">
              <w:rPr>
                <w:rFonts w:asciiTheme="minorEastAsia" w:eastAsiaTheme="minorEastAsia" w:hAnsiTheme="minorEastAsia" w:hint="eastAsia"/>
                <w:sz w:val="16"/>
              </w:rPr>
              <w:t>，</w:t>
            </w:r>
            <w:r w:rsidR="00F056A8">
              <w:rPr>
                <w:rFonts w:asciiTheme="minorEastAsia" w:eastAsiaTheme="minorEastAsia" w:hAnsiTheme="minorEastAsia" w:hint="eastAsia"/>
                <w:sz w:val="16"/>
              </w:rPr>
              <w:t xml:space="preserve">計測手法の一つに高次高調波を用いるものがある. </w:t>
            </w:r>
          </w:p>
          <w:p w:rsidR="00125163" w:rsidRPr="00F056A8" w:rsidRDefault="00125163" w:rsidP="00125163">
            <w:pPr>
              <w:rPr>
                <w:rFonts w:asciiTheme="minorEastAsia" w:eastAsiaTheme="minorEastAsia" w:hAnsiTheme="minorEastAsia"/>
                <w:sz w:val="16"/>
              </w:rPr>
            </w:pPr>
            <w:r w:rsidRPr="00A224FE">
              <w:rPr>
                <w:rFonts w:asciiTheme="minorEastAsia" w:eastAsiaTheme="minorEastAsia" w:hAnsiTheme="minorEastAsia" w:hint="eastAsia"/>
                <w:b/>
                <w:sz w:val="18"/>
              </w:rPr>
              <w:t>1.2 研究の目的</w:t>
            </w:r>
          </w:p>
          <w:p w:rsidR="0032629E" w:rsidRPr="00A224FE" w:rsidRDefault="00CB6F20" w:rsidP="00125163">
            <w:pPr>
              <w:rPr>
                <w:rFonts w:asciiTheme="minorEastAsia" w:eastAsiaTheme="minorEastAsia" w:hAnsiTheme="minorEastAsia"/>
                <w:sz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</w:rPr>
              <w:t>今回の研究は，高次高調波と赤外光の2種の光</w:t>
            </w:r>
            <w:r w:rsidR="0025780B">
              <w:rPr>
                <w:rFonts w:asciiTheme="minorEastAsia" w:eastAsiaTheme="minorEastAsia" w:hAnsiTheme="minorEastAsia" w:hint="eastAsia"/>
                <w:sz w:val="16"/>
              </w:rPr>
              <w:t>の時間差を変化させながら</w:t>
            </w:r>
            <w:r>
              <w:rPr>
                <w:rFonts w:asciiTheme="minorEastAsia" w:eastAsiaTheme="minorEastAsia" w:hAnsiTheme="minorEastAsia" w:hint="eastAsia"/>
                <w:sz w:val="16"/>
              </w:rPr>
              <w:t>アルゴンをイオン化させる場合に，</w:t>
            </w:r>
            <w:r w:rsidR="00915A10" w:rsidRPr="00A224FE">
              <w:rPr>
                <w:rFonts w:asciiTheme="minorEastAsia" w:eastAsiaTheme="minorEastAsia" w:hAnsiTheme="minorEastAsia" w:hint="eastAsia"/>
                <w:sz w:val="16"/>
              </w:rPr>
              <w:t>IR光の強度を変化させると，</w:t>
            </w:r>
            <w:r>
              <w:rPr>
                <w:rFonts w:asciiTheme="minorEastAsia" w:eastAsiaTheme="minorEastAsia" w:hAnsiTheme="minorEastAsia" w:hint="eastAsia"/>
                <w:sz w:val="16"/>
              </w:rPr>
              <w:t>光電子の運動量分布</w:t>
            </w:r>
            <w:r w:rsidR="0025780B">
              <w:rPr>
                <w:rFonts w:asciiTheme="minorEastAsia" w:eastAsiaTheme="minorEastAsia" w:hAnsiTheme="minorEastAsia" w:hint="eastAsia"/>
                <w:sz w:val="16"/>
              </w:rPr>
              <w:t>と時間差の関係がどのように変化するか</w:t>
            </w:r>
            <w:r>
              <w:rPr>
                <w:rFonts w:asciiTheme="minorEastAsia" w:eastAsiaTheme="minorEastAsia" w:hAnsiTheme="minorEastAsia" w:hint="eastAsia"/>
                <w:sz w:val="16"/>
              </w:rPr>
              <w:t xml:space="preserve">を調べることである. </w:t>
            </w:r>
            <w:r w:rsidR="00915A10" w:rsidRPr="00A224FE">
              <w:rPr>
                <w:rFonts w:asciiTheme="minorEastAsia" w:eastAsiaTheme="minorEastAsia" w:hAnsiTheme="minorEastAsia" w:hint="eastAsia"/>
                <w:sz w:val="16"/>
              </w:rPr>
              <w:t xml:space="preserve"> </w:t>
            </w:r>
          </w:p>
          <w:p w:rsidR="0032629E" w:rsidRPr="00460930" w:rsidRDefault="00135CA3" w:rsidP="00ED6899">
            <w:pPr>
              <w:jc w:val="center"/>
              <w:rPr>
                <w:rFonts w:asciiTheme="minorEastAsia" w:eastAsiaTheme="minorEastAsia" w:hAnsiTheme="minorEastAsia"/>
                <w:b/>
                <w:sz w:val="21"/>
              </w:rPr>
            </w:pPr>
            <w:r w:rsidRPr="00460930">
              <w:rPr>
                <w:rFonts w:asciiTheme="minorEastAsia" w:eastAsiaTheme="minorEastAsia" w:hAnsiTheme="minorEastAsia" w:hint="eastAsia"/>
                <w:b/>
                <w:sz w:val="21"/>
              </w:rPr>
              <w:t>2.理論</w:t>
            </w:r>
          </w:p>
          <w:p w:rsidR="00135CA3" w:rsidRPr="00A224FE" w:rsidRDefault="00135CA3" w:rsidP="00125163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 w:rsidRPr="00A224FE">
              <w:rPr>
                <w:rFonts w:asciiTheme="minorEastAsia" w:eastAsiaTheme="minorEastAsia" w:hAnsiTheme="minorEastAsia" w:hint="eastAsia"/>
                <w:b/>
                <w:sz w:val="18"/>
              </w:rPr>
              <w:t>2.1 高次高調波の発生原理</w:t>
            </w:r>
            <w:r w:rsidR="00B50EB7">
              <w:rPr>
                <w:rFonts w:asciiTheme="minorEastAsia" w:eastAsiaTheme="minorEastAsia" w:hAnsiTheme="minorEastAsia" w:hint="eastAsia"/>
                <w:b/>
                <w:sz w:val="18"/>
              </w:rPr>
              <w:t>[</w:t>
            </w:r>
            <w:r w:rsidR="00B50EB7">
              <w:rPr>
                <w:rFonts w:asciiTheme="minorEastAsia" w:eastAsiaTheme="minorEastAsia" w:hAnsiTheme="minorEastAsia"/>
                <w:b/>
                <w:sz w:val="18"/>
              </w:rPr>
              <w:t>3]</w:t>
            </w:r>
          </w:p>
          <w:p w:rsidR="005D6FB8" w:rsidRPr="00A224FE" w:rsidRDefault="005D6FB8" w:rsidP="00125163">
            <w:pPr>
              <w:rPr>
                <w:rFonts w:asciiTheme="minorEastAsia" w:eastAsiaTheme="minorEastAsia" w:hAnsiTheme="minorEastAsia"/>
                <w:sz w:val="16"/>
              </w:rPr>
            </w:pPr>
            <w:r w:rsidRPr="00A224FE">
              <w:rPr>
                <w:rFonts w:asciiTheme="minorEastAsia" w:eastAsiaTheme="minorEastAsia" w:hAnsiTheme="minorEastAsia"/>
                <w:sz w:val="16"/>
              </w:rPr>
              <w:t>高次高調波の原理は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，以下のような3s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tep-modelで説明される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. 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(1)気体原子にレーザー光を当てると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，原子内の電子がイオン化する. 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(2)イオン化した電子はレーザー電場に沿って加速され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，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原子と再衝突する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. 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(3)再衝突時に電子が持っていた運動エネルギーが高次高調波となって放出される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. </w:t>
            </w:r>
          </w:p>
          <w:p w:rsidR="00CB478C" w:rsidRPr="00A224FE" w:rsidRDefault="00460930" w:rsidP="00460930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 w:rsidRPr="00A224FE">
              <w:rPr>
                <w:rFonts w:asciiTheme="minorEastAsia" w:eastAsiaTheme="minorEastAsia" w:hAnsiTheme="minorEastAsia"/>
                <w:b/>
                <w:sz w:val="18"/>
              </w:rPr>
              <w:t>2.2</w:t>
            </w:r>
            <w:r w:rsidRPr="00A224FE">
              <w:rPr>
                <w:rFonts w:asciiTheme="minorEastAsia" w:eastAsiaTheme="minorEastAsia" w:hAnsiTheme="minorEastAsia" w:hint="eastAsia"/>
                <w:b/>
                <w:sz w:val="18"/>
              </w:rPr>
              <w:t>高次高調波と赤外光を用いて試料をイオン化する方法</w:t>
            </w:r>
            <w:r w:rsidR="00B50EB7">
              <w:rPr>
                <w:rFonts w:asciiTheme="minorEastAsia" w:eastAsiaTheme="minorEastAsia" w:hAnsiTheme="minorEastAsia" w:hint="eastAsia"/>
                <w:b/>
                <w:sz w:val="18"/>
              </w:rPr>
              <w:t>[2]</w:t>
            </w:r>
          </w:p>
          <w:p w:rsidR="00460930" w:rsidRPr="00A224FE" w:rsidRDefault="00460930" w:rsidP="00460930">
            <w:pPr>
              <w:rPr>
                <w:rFonts w:asciiTheme="minorEastAsia" w:eastAsiaTheme="minorEastAsia" w:hAnsiTheme="minorEastAsia"/>
                <w:sz w:val="16"/>
              </w:rPr>
            </w:pPr>
            <w:r w:rsidRPr="00A224FE">
              <w:rPr>
                <w:rFonts w:asciiTheme="minorEastAsia" w:eastAsiaTheme="minorEastAsia" w:hAnsiTheme="minorEastAsia" w:hint="eastAsia"/>
                <w:sz w:val="16"/>
              </w:rPr>
              <w:t>試料に高次高調波と基本波となる赤外光を同時に当てると，高次高調波による光電子の発生の他に，高次高調波と基本波の吸収，放出という合計3つの発生機構が生じる. 高次高調波と赤外光のディレイ(XUV-IRディレイ)を変化させると，3つの発生機構から生じた光電子の干渉の仕方が変化するの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で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，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光電子の運動量分布にも変化が生じる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. </w:t>
            </w:r>
          </w:p>
          <w:p w:rsidR="0008727E" w:rsidRPr="00460930" w:rsidRDefault="0008727E" w:rsidP="0008727E">
            <w:pPr>
              <w:pStyle w:val="a3"/>
              <w:rPr>
                <w:rFonts w:asciiTheme="minorEastAsia" w:eastAsiaTheme="minorEastAsia" w:hAnsiTheme="minorEastAsia"/>
                <w:b/>
                <w:sz w:val="21"/>
              </w:rPr>
            </w:pPr>
            <w:r w:rsidRPr="00460930">
              <w:rPr>
                <w:rFonts w:asciiTheme="minorEastAsia" w:eastAsiaTheme="minorEastAsia" w:hAnsiTheme="minorEastAsia"/>
                <w:b/>
                <w:sz w:val="21"/>
              </w:rPr>
              <w:t>3.実験方法</w:t>
            </w:r>
          </w:p>
          <w:p w:rsidR="0008727E" w:rsidRPr="00A224FE" w:rsidRDefault="0008727E" w:rsidP="0008727E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 w:rsidRPr="00A224FE">
              <w:rPr>
                <w:rFonts w:asciiTheme="minorEastAsia" w:eastAsiaTheme="minorEastAsia" w:hAnsiTheme="minorEastAsia" w:hint="eastAsia"/>
                <w:b/>
                <w:sz w:val="18"/>
              </w:rPr>
              <w:t>3.1</w:t>
            </w:r>
            <w:r w:rsidRPr="00A224FE">
              <w:rPr>
                <w:rFonts w:asciiTheme="minorEastAsia" w:eastAsiaTheme="minorEastAsia" w:hAnsiTheme="minorEastAsia"/>
                <w:b/>
                <w:sz w:val="18"/>
              </w:rPr>
              <w:t xml:space="preserve"> 測定方法</w:t>
            </w:r>
            <w:r w:rsidR="00B50EB7">
              <w:rPr>
                <w:rFonts w:asciiTheme="minorEastAsia" w:eastAsiaTheme="minorEastAsia" w:hAnsiTheme="minorEastAsia"/>
                <w:b/>
                <w:sz w:val="18"/>
              </w:rPr>
              <w:t>[4]</w:t>
            </w:r>
          </w:p>
          <w:p w:rsidR="00A224FE" w:rsidRPr="00A224FE" w:rsidRDefault="0008727E" w:rsidP="00A224FE">
            <w:pPr>
              <w:rPr>
                <w:rFonts w:asciiTheme="minorEastAsia" w:eastAsiaTheme="minorEastAsia" w:hAnsiTheme="minorEastAsia"/>
                <w:sz w:val="18"/>
              </w:rPr>
            </w:pPr>
            <w:r w:rsidRPr="00A224FE">
              <w:rPr>
                <w:rFonts w:asciiTheme="minorEastAsia" w:eastAsiaTheme="minorEastAsia" w:hAnsiTheme="minorEastAsia"/>
                <w:sz w:val="16"/>
              </w:rPr>
              <w:t>クリプトン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ガスによって発生させた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高次高調波と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，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基本波である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800nmの赤外光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を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アルゴンガスに入射し，Velocity Map Imaging（VMI）という方法を用いて発生した光電子の運動量分布を測定した. 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この測定を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，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高次高調波と赤外光のディレイ</w:t>
            </w:r>
            <w:r w:rsidR="0034624E">
              <w:rPr>
                <w:rFonts w:asciiTheme="minorEastAsia" w:eastAsiaTheme="minorEastAsia" w:hAnsiTheme="minorEastAsia" w:hint="eastAsia"/>
                <w:sz w:val="16"/>
              </w:rPr>
              <w:t>(XUV-IRディレイ)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を変化させながら</w:t>
            </w:r>
            <w:r w:rsidR="00B50EB7">
              <w:rPr>
                <w:rFonts w:asciiTheme="minorEastAsia" w:eastAsiaTheme="minorEastAsia" w:hAnsiTheme="minorEastAsia" w:hint="eastAsia"/>
                <w:sz w:val="16"/>
              </w:rPr>
              <w:t>測定し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（測定1</w:t>
            </w:r>
            <w:r w:rsidR="00B50EB7">
              <w:rPr>
                <w:rFonts w:asciiTheme="minorEastAsia" w:eastAsiaTheme="minorEastAsia" w:hAnsiTheme="minorEastAsia" w:hint="eastAsia"/>
                <w:sz w:val="16"/>
              </w:rPr>
              <w:t>），赤外光の強度を変化させた後に同様の</w:t>
            </w:r>
            <w:r w:rsidR="00A224FE" w:rsidRPr="00A224FE">
              <w:rPr>
                <w:rFonts w:asciiTheme="minorEastAsia" w:eastAsiaTheme="minorEastAsia" w:hAnsiTheme="minorEastAsia" w:hint="eastAsia"/>
                <w:sz w:val="16"/>
              </w:rPr>
              <w:t>測定を行った（測定2）.</w:t>
            </w:r>
          </w:p>
          <w:p w:rsidR="00A224FE" w:rsidRPr="00460930" w:rsidRDefault="00A224FE" w:rsidP="00A224FE">
            <w:pPr>
              <w:rPr>
                <w:rFonts w:asciiTheme="minorEastAsia" w:eastAsiaTheme="minorEastAsia" w:hAnsiTheme="minorEastAsia"/>
                <w:b/>
                <w:sz w:val="21"/>
              </w:rPr>
            </w:pPr>
            <w:r w:rsidRPr="00A224FE">
              <w:rPr>
                <w:rFonts w:asciiTheme="minorEastAsia" w:eastAsiaTheme="minorEastAsia" w:hAnsiTheme="minorEastAsia"/>
                <w:b/>
                <w:sz w:val="18"/>
              </w:rPr>
              <w:t>3.2 データ処理の方法</w:t>
            </w:r>
          </w:p>
          <w:p w:rsidR="00A224FE" w:rsidRDefault="00A224FE" w:rsidP="00A224FE">
            <w:pPr>
              <w:rPr>
                <w:rFonts w:asciiTheme="minorEastAsia" w:eastAsiaTheme="minorEastAsia" w:hAnsiTheme="minorEastAsia"/>
                <w:sz w:val="16"/>
              </w:rPr>
            </w:pPr>
            <w:r w:rsidRPr="00A224FE">
              <w:rPr>
                <w:rFonts w:asciiTheme="minorEastAsia" w:eastAsiaTheme="minorEastAsia" w:hAnsiTheme="minorEastAsia" w:hint="eastAsia"/>
                <w:sz w:val="16"/>
              </w:rPr>
              <w:t>VMIによって得られた運動量分布のデータから，</w:t>
            </w:r>
            <w:r w:rsidR="00E709F3">
              <w:rPr>
                <w:rFonts w:asciiTheme="minorEastAsia" w:eastAsiaTheme="minorEastAsia" w:hAnsiTheme="minorEastAsia" w:hint="eastAsia"/>
                <w:sz w:val="16"/>
              </w:rPr>
              <w:t>各次数の高次高調波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に相当するエネルギーによって生成された光電子の信号強度を求め，信号強度とXUV-IRディレイの関係を，測定1，測定2についてそれぞれ求めた. </w:t>
            </w:r>
          </w:p>
          <w:p w:rsidR="006F61E8" w:rsidRPr="00BA0305" w:rsidRDefault="00BA0305" w:rsidP="006F61E8">
            <w:pPr>
              <w:jc w:val="center"/>
              <w:rPr>
                <w:rFonts w:asciiTheme="minorEastAsia" w:eastAsiaTheme="minorEastAsia" w:hAnsiTheme="minorEastAsia"/>
                <w:b/>
                <w:sz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</w:rPr>
              <w:t>4</w:t>
            </w:r>
            <w:r w:rsidRPr="00DB3F81">
              <w:rPr>
                <w:rFonts w:asciiTheme="minorHAnsi" w:eastAsiaTheme="minorHAnsi" w:hAnsiTheme="minorHAnsi" w:hint="eastAsia"/>
                <w:b/>
                <w:sz w:val="21"/>
              </w:rPr>
              <w:t>.</w:t>
            </w:r>
            <w:r w:rsidRPr="00DB3F81">
              <w:rPr>
                <w:rFonts w:asciiTheme="minorHAnsi" w:eastAsiaTheme="minorHAnsi" w:hAnsiTheme="minorHAnsi" w:hint="eastAsia"/>
                <w:b/>
              </w:rPr>
              <w:t>高次高調波と赤外光の時間差の関数としての信号強度の測定結果</w:t>
            </w:r>
          </w:p>
          <w:p w:rsidR="0025780B" w:rsidRPr="0025780B" w:rsidRDefault="0025780B" w:rsidP="00A224FE">
            <w:pPr>
              <w:rPr>
                <w:ins w:id="0" w:author="NH18c" w:date="2021-01-29T09:30:00Z"/>
                <w:rFonts w:asciiTheme="minorEastAsia" w:eastAsiaTheme="minorEastAsia" w:hAnsiTheme="minorEastAsia" w:hint="eastAsia"/>
                <w:sz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</w:rPr>
              <w:t>赤外光の強度が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</w:rPr>
                <m:t>0.950×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</w:rPr>
                    <m:t>12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</w:rPr>
                <m:t xml:space="preserve"> W/c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</w:rPr>
                    <m:t>2</m:t>
                  </m:r>
                </m:sup>
              </m:sSup>
            </m:oMath>
            <w:r>
              <w:rPr>
                <w:rFonts w:asciiTheme="minorEastAsia" w:eastAsiaTheme="minorEastAsia" w:hAnsiTheme="minorEastAsia"/>
                <w:sz w:val="16"/>
              </w:rPr>
              <w:t>の場合</w:t>
            </w:r>
            <w:r w:rsidR="00012778">
              <w:rPr>
                <w:rFonts w:asciiTheme="minorEastAsia" w:eastAsiaTheme="minorEastAsia" w:hAnsiTheme="minorEastAsia" w:hint="eastAsia"/>
                <w:sz w:val="16"/>
              </w:rPr>
              <w:t>(測定1)</w:t>
            </w:r>
            <w:r>
              <w:rPr>
                <w:rFonts w:asciiTheme="minorEastAsia" w:eastAsiaTheme="minorEastAsia" w:hAnsiTheme="minorEastAsia"/>
                <w:sz w:val="16"/>
              </w:rPr>
              <w:t>の</w:t>
            </w:r>
            <w:r>
              <w:rPr>
                <w:rFonts w:asciiTheme="minorEastAsia" w:eastAsiaTheme="minorEastAsia" w:hAnsiTheme="minorEastAsia" w:hint="eastAsia"/>
                <w:sz w:val="16"/>
              </w:rPr>
              <w:t>，</w:t>
            </w:r>
            <w:r>
              <w:rPr>
                <w:rFonts w:asciiTheme="minorEastAsia" w:eastAsiaTheme="minorEastAsia" w:hAnsiTheme="minorEastAsia"/>
                <w:sz w:val="16"/>
              </w:rPr>
              <w:t>11次高調波に相当するエネルギーによって生じた光電子の信号強度と</w:t>
            </w:r>
            <w:r>
              <w:rPr>
                <w:rFonts w:asciiTheme="minorEastAsia" w:eastAsiaTheme="minorEastAsia" w:hAnsiTheme="minorEastAsia" w:hint="eastAsia"/>
                <w:sz w:val="16"/>
              </w:rPr>
              <w:t>XUV-IRディレイとの関係</w:t>
            </w:r>
            <w:r>
              <w:rPr>
                <w:rFonts w:asciiTheme="minorEastAsia" w:eastAsiaTheme="minorEastAsia" w:hAnsiTheme="minorEastAsia"/>
                <w:sz w:val="16"/>
              </w:rPr>
              <w:t>を図</w:t>
            </w:r>
            <w:r>
              <w:rPr>
                <w:rFonts w:asciiTheme="minorEastAsia" w:eastAsiaTheme="minorEastAsia" w:hAnsiTheme="minorEastAsia" w:hint="eastAsia"/>
                <w:sz w:val="16"/>
              </w:rPr>
              <w:t>1</w:t>
            </w:r>
            <w:r>
              <w:rPr>
                <w:rFonts w:asciiTheme="minorEastAsia" w:eastAsiaTheme="minorEastAsia" w:hAnsiTheme="minorEastAsia"/>
                <w:sz w:val="16"/>
              </w:rPr>
              <w:t>に</w:t>
            </w:r>
            <w:r>
              <w:rPr>
                <w:rFonts w:asciiTheme="minorEastAsia" w:eastAsiaTheme="minorEastAsia" w:hAnsiTheme="minorEastAsia" w:hint="eastAsia"/>
                <w:sz w:val="16"/>
              </w:rPr>
              <w:t>示す. また，赤外光強度が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</w:rPr>
                <m:t>1.19</m:t>
              </m:r>
              <m:r>
                <m:rPr>
                  <m:sty m:val="p"/>
                </m:rPr>
                <w:rPr>
                  <w:rFonts w:ascii="Cambria Math" w:eastAsia="SimSun" w:hAnsi="SimSun" w:cs="SimSun"/>
                  <w:sz w:val="16"/>
                </w:rPr>
                <m:t>×</m:t>
              </m:r>
              <m:sSup>
                <m:sSupPr>
                  <m:ctrlPr>
                    <w:rPr>
                      <w:rFonts w:ascii="Cambria Math" w:eastAsia="SimSun" w:hAnsi="SimSun" w:cs="SimSun"/>
                      <w:sz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SimSun" w:hAnsi="SimSun" w:cs="SimSun"/>
                      <w:sz w:val="16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SimSun" w:hAnsi="SimSun" w:cs="SimSun"/>
                      <w:sz w:val="16"/>
                    </w:rPr>
                    <m:t>12</m:t>
                  </m:r>
                </m:sup>
              </m:sSup>
              <m:r>
                <w:rPr>
                  <w:rFonts w:ascii="Cambria Math" w:eastAsia="SimSun" w:hAnsi="SimSun" w:cs="SimSun"/>
                  <w:sz w:val="16"/>
                </w:rPr>
                <m:t xml:space="preserve"> W/c</m:t>
              </m:r>
              <m:sSup>
                <m:sSupPr>
                  <m:ctrlPr>
                    <w:rPr>
                      <w:rFonts w:ascii="Cambria Math" w:eastAsia="SimSun" w:hAnsi="SimSun" w:cs="SimSun"/>
                      <w:i/>
                      <w:sz w:val="16"/>
                    </w:rPr>
                  </m:ctrlPr>
                </m:sSupPr>
                <m:e>
                  <m:r>
                    <w:rPr>
                      <w:rFonts w:ascii="Cambria Math" w:eastAsia="SimSun" w:hAnsi="SimSun" w:cs="SimSun"/>
                      <w:sz w:val="16"/>
                    </w:rPr>
                    <m:t>m</m:t>
                  </m:r>
                </m:e>
                <m:sup>
                  <m:r>
                    <w:rPr>
                      <w:rFonts w:ascii="Cambria Math" w:eastAsia="SimSun" w:hAnsi="SimSun" w:cs="SimSun"/>
                      <w:sz w:val="16"/>
                    </w:rPr>
                    <m:t>2</m:t>
                  </m:r>
                </m:sup>
              </m:sSup>
            </m:oMath>
            <w:r w:rsidR="00012778">
              <w:rPr>
                <w:rFonts w:asciiTheme="minorEastAsia" w:eastAsiaTheme="minorEastAsia" w:hAnsiTheme="minorEastAsia"/>
                <w:sz w:val="16"/>
              </w:rPr>
              <w:t>の場合</w:t>
            </w:r>
            <w:r w:rsidR="00012778">
              <w:rPr>
                <w:rFonts w:asciiTheme="minorEastAsia" w:eastAsiaTheme="minorEastAsia" w:hAnsiTheme="minorEastAsia" w:hint="eastAsia"/>
                <w:sz w:val="16"/>
              </w:rPr>
              <w:t>(測定2)の測定結果</w:t>
            </w:r>
            <w:bookmarkStart w:id="1" w:name="_GoBack"/>
            <w:bookmarkEnd w:id="1"/>
            <w:r>
              <w:rPr>
                <w:rFonts w:asciiTheme="minorEastAsia" w:eastAsiaTheme="minorEastAsia" w:hAnsiTheme="minorEastAsia"/>
                <w:sz w:val="16"/>
              </w:rPr>
              <w:t>を図</w:t>
            </w:r>
            <w:r>
              <w:rPr>
                <w:rFonts w:asciiTheme="minorEastAsia" w:eastAsiaTheme="minorEastAsia" w:hAnsiTheme="minorEastAsia" w:hint="eastAsia"/>
                <w:sz w:val="16"/>
              </w:rPr>
              <w:t xml:space="preserve">2に示す. さらに，両者の比較を図3に示す. </w:t>
            </w:r>
          </w:p>
          <w:p w:rsidR="00CB478C" w:rsidRPr="0034624E" w:rsidRDefault="0034624E" w:rsidP="0008727E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</w:rPr>
              <w:t xml:space="preserve"> 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</w:tcPr>
          <w:p w:rsidR="007D7471" w:rsidRPr="00460930" w:rsidRDefault="007D7471">
            <w:pPr>
              <w:pStyle w:val="a3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5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8727E" w:rsidRPr="0034624E" w:rsidRDefault="0034624E" w:rsidP="00BA0305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8727E">
              <w:rPr>
                <w:rFonts w:asciiTheme="minorEastAsia" w:eastAsiaTheme="minorEastAsia" w:hAnsiTheme="minorEastAsia"/>
                <w:noProof/>
                <w:sz w:val="20"/>
              </w:rPr>
              <w:drawing>
                <wp:inline distT="0" distB="0" distL="0" distR="0" wp14:anchorId="29D7EBC9" wp14:editId="5B7D45CD">
                  <wp:extent cx="2800350" cy="1477993"/>
                  <wp:effectExtent l="0" t="0" r="0" b="8255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968" cy="1503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727E" w:rsidRPr="00BA0305" w:rsidRDefault="0008727E" w:rsidP="0008727E">
            <w:pPr>
              <w:rPr>
                <w:rFonts w:asciiTheme="minorEastAsia" w:eastAsiaTheme="minorEastAsia" w:hAnsiTheme="minorEastAsia"/>
                <w:sz w:val="20"/>
              </w:rPr>
            </w:pPr>
            <w:r w:rsidRPr="00A224FE">
              <w:rPr>
                <w:rFonts w:asciiTheme="minorEastAsia" w:eastAsiaTheme="minorEastAsia" w:hAnsiTheme="minorEastAsia"/>
                <w:sz w:val="16"/>
              </w:rPr>
              <w:t>図</w:t>
            </w:r>
            <w:r w:rsidR="0025780B">
              <w:rPr>
                <w:rFonts w:asciiTheme="minorEastAsia" w:eastAsiaTheme="minorEastAsia" w:hAnsiTheme="minorEastAsia"/>
                <w:sz w:val="16"/>
              </w:rPr>
              <w:t>1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 xml:space="preserve"> 第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11次高調波に相当するエネルギーによって生じた光電子の信号強度（測定１）</w:t>
            </w:r>
          </w:p>
          <w:p w:rsidR="0008727E" w:rsidRPr="0008727E" w:rsidRDefault="0008727E" w:rsidP="00BA0305">
            <w:pPr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08727E">
              <w:rPr>
                <w:rFonts w:asciiTheme="minorEastAsia" w:eastAsiaTheme="minorEastAsia" w:hAnsiTheme="minorEastAsia"/>
                <w:noProof/>
                <w:sz w:val="20"/>
              </w:rPr>
              <w:drawing>
                <wp:inline distT="0" distB="0" distL="0" distR="0" wp14:anchorId="27438BB1" wp14:editId="6552BA46">
                  <wp:extent cx="2765145" cy="1425050"/>
                  <wp:effectExtent l="0" t="0" r="0" b="381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424" cy="1432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727E" w:rsidRPr="00A224FE" w:rsidRDefault="0008727E" w:rsidP="00295B88">
            <w:pPr>
              <w:rPr>
                <w:rFonts w:asciiTheme="minorEastAsia" w:eastAsiaTheme="minorEastAsia" w:hAnsiTheme="minorEastAsia"/>
                <w:sz w:val="16"/>
              </w:rPr>
            </w:pPr>
            <w:r w:rsidRPr="00A224FE">
              <w:rPr>
                <w:rFonts w:asciiTheme="minorEastAsia" w:eastAsiaTheme="minorEastAsia" w:hAnsiTheme="minorEastAsia" w:hint="eastAsia"/>
                <w:sz w:val="16"/>
              </w:rPr>
              <w:t>図</w:t>
            </w:r>
            <w:r w:rsidR="0025780B">
              <w:rPr>
                <w:rFonts w:asciiTheme="minorEastAsia" w:eastAsiaTheme="minorEastAsia" w:hAnsiTheme="minorEastAsia" w:hint="eastAsia"/>
                <w:sz w:val="16"/>
              </w:rPr>
              <w:t xml:space="preserve">2 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第</w:t>
            </w:r>
            <w:r w:rsidRPr="00A224FE">
              <w:rPr>
                <w:rFonts w:asciiTheme="minorEastAsia" w:eastAsiaTheme="minorEastAsia" w:hAnsiTheme="minorEastAsia"/>
                <w:sz w:val="16"/>
              </w:rPr>
              <w:t>11次高調波に相当するエネルギーによって生じた光電子の信号強度（測定</w:t>
            </w:r>
            <w:r w:rsidRPr="00A224FE">
              <w:rPr>
                <w:rFonts w:asciiTheme="minorEastAsia" w:eastAsiaTheme="minorEastAsia" w:hAnsiTheme="minorEastAsia" w:hint="eastAsia"/>
                <w:sz w:val="16"/>
              </w:rPr>
              <w:t>2）</w:t>
            </w:r>
          </w:p>
          <w:p w:rsidR="00295B88" w:rsidRPr="00460930" w:rsidRDefault="00295B88" w:rsidP="00BA0305">
            <w:pPr>
              <w:jc w:val="center"/>
              <w:rPr>
                <w:rFonts w:ascii="Segoe UI Symbol" w:eastAsiaTheme="minorEastAsia" w:hAnsi="Segoe UI Symbol" w:cs="Segoe UI Symbol"/>
                <w:sz w:val="21"/>
              </w:rPr>
            </w:pPr>
            <w:r w:rsidRPr="00460930">
              <w:rPr>
                <w:noProof/>
                <w:sz w:val="21"/>
              </w:rPr>
              <w:drawing>
                <wp:inline distT="0" distB="0" distL="0" distR="0" wp14:anchorId="5006FF44" wp14:editId="724CE37F">
                  <wp:extent cx="2619375" cy="1421434"/>
                  <wp:effectExtent l="0" t="0" r="0" b="7620"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3872" cy="1434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5B88" w:rsidRPr="001C3EFB" w:rsidRDefault="00295B88" w:rsidP="00295B88">
            <w:pPr>
              <w:jc w:val="center"/>
              <w:rPr>
                <w:rFonts w:ascii="Segoe UI Symbol" w:eastAsiaTheme="minorEastAsia" w:hAnsi="Segoe UI Symbol" w:cs="Segoe UI Symbol"/>
                <w:sz w:val="16"/>
              </w:rPr>
            </w:pPr>
            <w:r w:rsidRPr="001C3EFB">
              <w:rPr>
                <w:rFonts w:ascii="Segoe UI Symbol" w:eastAsiaTheme="minorEastAsia" w:hAnsi="Segoe UI Symbol" w:cs="Segoe UI Symbol"/>
                <w:sz w:val="16"/>
              </w:rPr>
              <w:t>図</w:t>
            </w:r>
            <w:r w:rsidR="0025780B">
              <w:rPr>
                <w:rFonts w:ascii="Segoe UI Symbol" w:eastAsiaTheme="minorEastAsia" w:hAnsi="Segoe UI Symbol" w:cs="Segoe UI Symbol" w:hint="eastAsia"/>
                <w:sz w:val="16"/>
              </w:rPr>
              <w:t xml:space="preserve">3 </w:t>
            </w:r>
            <w:r w:rsidRPr="001C3EFB">
              <w:rPr>
                <w:rFonts w:ascii="Segoe UI Symbol" w:eastAsiaTheme="minorEastAsia" w:hAnsi="Segoe UI Symbol" w:cs="Segoe UI Symbol" w:hint="eastAsia"/>
                <w:sz w:val="16"/>
              </w:rPr>
              <w:t>第</w:t>
            </w:r>
            <w:r w:rsidRPr="001C3EFB">
              <w:rPr>
                <w:rFonts w:ascii="Segoe UI Symbol" w:eastAsiaTheme="minorEastAsia" w:hAnsi="Segoe UI Symbol" w:cs="Segoe UI Symbol" w:hint="eastAsia"/>
                <w:sz w:val="16"/>
              </w:rPr>
              <w:t>11</w:t>
            </w:r>
            <w:r w:rsidRPr="001C3EFB">
              <w:rPr>
                <w:rFonts w:ascii="Segoe UI Symbol" w:eastAsiaTheme="minorEastAsia" w:hAnsi="Segoe UI Symbol" w:cs="Segoe UI Symbol" w:hint="eastAsia"/>
                <w:sz w:val="16"/>
              </w:rPr>
              <w:t>次高調波</w:t>
            </w:r>
            <w:r w:rsidRPr="001C3EFB">
              <w:rPr>
                <w:rFonts w:ascii="Segoe UI Symbol" w:eastAsiaTheme="minorEastAsia" w:hAnsi="Segoe UI Symbol" w:cs="Segoe UI Symbol"/>
                <w:sz w:val="16"/>
              </w:rPr>
              <w:t>に相当するエネルギーによって生じた光電子の信号強度</w:t>
            </w:r>
            <w:r w:rsidRPr="001C3EFB">
              <w:rPr>
                <w:rFonts w:ascii="Segoe UI Symbol" w:eastAsiaTheme="minorEastAsia" w:hAnsi="Segoe UI Symbol" w:cs="Segoe UI Symbol" w:hint="eastAsia"/>
                <w:sz w:val="16"/>
              </w:rPr>
              <w:t>の比較</w:t>
            </w:r>
          </w:p>
          <w:p w:rsidR="0025780B" w:rsidRPr="0025780B" w:rsidRDefault="0025780B" w:rsidP="0025780B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25780B">
              <w:rPr>
                <w:rFonts w:asciiTheme="minorEastAsia" w:eastAsiaTheme="minorEastAsia" w:hAnsiTheme="minorEastAsia" w:hint="eastAsia"/>
                <w:sz w:val="16"/>
                <w:szCs w:val="16"/>
              </w:rPr>
              <w:t>結果を比較すると</w:t>
            </w:r>
            <w:r w:rsidR="00125A4A" w:rsidRPr="0025780B">
              <w:rPr>
                <w:rFonts w:asciiTheme="minorEastAsia" w:eastAsiaTheme="minorEastAsia" w:hAnsiTheme="minorEastAsia"/>
                <w:sz w:val="16"/>
                <w:szCs w:val="16"/>
              </w:rPr>
              <w:t>赤外光の強度を強くすると</w:t>
            </w:r>
            <w:r w:rsidR="00125A4A" w:rsidRPr="0025780B">
              <w:rPr>
                <w:rFonts w:asciiTheme="minorEastAsia" w:eastAsiaTheme="minorEastAsia" w:hAnsiTheme="minorEastAsia" w:hint="eastAsia"/>
                <w:sz w:val="16"/>
                <w:szCs w:val="16"/>
              </w:rPr>
              <w:t>，</w:t>
            </w:r>
            <w:r w:rsidR="00125A4A" w:rsidRPr="0025780B">
              <w:rPr>
                <w:rFonts w:asciiTheme="minorEastAsia" w:eastAsiaTheme="minorEastAsia" w:hAnsiTheme="minorEastAsia"/>
                <w:sz w:val="16"/>
                <w:szCs w:val="16"/>
              </w:rPr>
              <w:t>信号強度の振動の振幅は大きくなることがわかった</w:t>
            </w:r>
            <w:r w:rsidR="00125A4A" w:rsidRPr="0025780B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. </w:t>
            </w:r>
            <w:r w:rsidRPr="0025780B">
              <w:rPr>
                <w:rFonts w:asciiTheme="minorEastAsia" w:eastAsiaTheme="minorEastAsia" w:hAnsiTheme="minorEastAsia" w:hint="eastAsia"/>
                <w:sz w:val="16"/>
                <w:szCs w:val="16"/>
              </w:rPr>
              <w:t>一方，</w:t>
            </w:r>
            <w:r w:rsidRPr="0025780B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ある信号強度のピークでは位相差が確認されたものの，全体として一定の位相差は確認できなかった. </w:t>
            </w:r>
          </w:p>
          <w:p w:rsidR="00F0460E" w:rsidRDefault="00F0460E" w:rsidP="00C14523">
            <w:pPr>
              <w:rPr>
                <w:rFonts w:asciiTheme="minorEastAsia" w:eastAsiaTheme="minorEastAsia" w:hAnsiTheme="minorEastAsia"/>
                <w:sz w:val="18"/>
              </w:rPr>
            </w:pPr>
          </w:p>
          <w:p w:rsidR="0025780B" w:rsidRDefault="0025780B" w:rsidP="00C14523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参考文献</w:t>
            </w:r>
          </w:p>
          <w:p w:rsidR="00955E32" w:rsidRPr="00955E32" w:rsidRDefault="00955E32" w:rsidP="00955E32">
            <w:pPr>
              <w:rPr>
                <w:rFonts w:asciiTheme="minorEastAsia" w:eastAsiaTheme="minorEastAsia" w:hAnsiTheme="minorEastAsia" w:hint="eastAsia"/>
                <w:sz w:val="16"/>
              </w:rPr>
            </w:pPr>
            <w:r w:rsidRPr="00955E32">
              <w:rPr>
                <w:rFonts w:asciiTheme="minorEastAsia" w:eastAsiaTheme="minorEastAsia" w:hAnsiTheme="minorEastAsia" w:hint="eastAsia"/>
                <w:sz w:val="16"/>
              </w:rPr>
              <w:t>[1]新倉弘倫: ”再衝突電子によるアト秒電子運動の計測” 分光研究, 60 (2011) 219-232.</w:t>
            </w:r>
          </w:p>
          <w:p w:rsidR="00955E32" w:rsidRPr="00955E32" w:rsidRDefault="00955E32" w:rsidP="00955E32">
            <w:pPr>
              <w:rPr>
                <w:rFonts w:asciiTheme="minorEastAsia" w:eastAsiaTheme="minorEastAsia" w:hAnsiTheme="minorEastAsia" w:hint="eastAsia"/>
                <w:sz w:val="16"/>
              </w:rPr>
            </w:pPr>
            <w:r w:rsidRPr="00955E32">
              <w:rPr>
                <w:rFonts w:asciiTheme="minorEastAsia" w:eastAsiaTheme="minorEastAsia" w:hAnsiTheme="minorEastAsia" w:hint="eastAsia"/>
                <w:sz w:val="16"/>
              </w:rPr>
              <w:t>[2]新倉弘倫: “電子波動関数の直接イメージング法の開発” フォトニクスニュース, 4,2 (2018) 41-46.</w:t>
            </w:r>
          </w:p>
          <w:p w:rsidR="00955E32" w:rsidRPr="00955E32" w:rsidRDefault="00955E32" w:rsidP="00955E32">
            <w:pPr>
              <w:rPr>
                <w:rFonts w:asciiTheme="minorEastAsia" w:eastAsiaTheme="minorEastAsia" w:hAnsiTheme="minorEastAsia"/>
                <w:sz w:val="16"/>
              </w:rPr>
            </w:pPr>
            <w:r w:rsidRPr="00955E32">
              <w:rPr>
                <w:rFonts w:asciiTheme="minorEastAsia" w:eastAsiaTheme="minorEastAsia" w:hAnsiTheme="minorEastAsia"/>
                <w:sz w:val="16"/>
              </w:rPr>
              <w:t>[3]P.Corkum: “Plasma perspective on strong field multiphoton ionization”, Phys. Rev. Lett., 71 ‘1993) 1994-1997.</w:t>
            </w:r>
          </w:p>
          <w:p w:rsidR="00955E32" w:rsidRPr="00955E32" w:rsidRDefault="00955E32" w:rsidP="00955E32">
            <w:pPr>
              <w:rPr>
                <w:rFonts w:asciiTheme="minorEastAsia" w:eastAsiaTheme="minorEastAsia" w:hAnsiTheme="minorEastAsia"/>
                <w:sz w:val="16"/>
              </w:rPr>
            </w:pPr>
            <w:r w:rsidRPr="00955E32">
              <w:rPr>
                <w:rFonts w:asciiTheme="minorEastAsia" w:eastAsiaTheme="minorEastAsia" w:hAnsiTheme="minorEastAsia"/>
                <w:sz w:val="16"/>
              </w:rPr>
              <w:t>[4]Villeneuve D, et al.: “Coherent imaging of an attosecond electron wave packet”, Science, 356(2017) 1150-1153.</w:t>
            </w:r>
          </w:p>
          <w:p w:rsidR="0025780B" w:rsidRPr="00955E32" w:rsidRDefault="0025780B" w:rsidP="00024D01">
            <w:pPr>
              <w:rPr>
                <w:rFonts w:asciiTheme="minorEastAsia" w:eastAsiaTheme="minorEastAsia" w:hAnsiTheme="minorEastAsia" w:hint="eastAsia"/>
                <w:sz w:val="16"/>
              </w:rPr>
            </w:pPr>
          </w:p>
        </w:tc>
      </w:tr>
    </w:tbl>
    <w:p w:rsidR="001C3EFB" w:rsidRPr="001C3EFB" w:rsidRDefault="001C3EFB" w:rsidP="007D0EFA"/>
    <w:sectPr w:rsidR="001C3EFB" w:rsidRPr="001C3EFB" w:rsidSect="00846658">
      <w:pgSz w:w="11906" w:h="16838" w:code="9"/>
      <w:pgMar w:top="720" w:right="720" w:bottom="720" w:left="720" w:header="851" w:footer="992" w:gutter="0"/>
      <w:cols w:space="425"/>
      <w:docGrid w:linePitch="363" w:charSpace="8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55A" w:rsidRDefault="00CA455A" w:rsidP="00104E33">
      <w:r>
        <w:separator/>
      </w:r>
    </w:p>
  </w:endnote>
  <w:endnote w:type="continuationSeparator" w:id="0">
    <w:p w:rsidR="00CA455A" w:rsidRDefault="00CA455A" w:rsidP="00104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55A" w:rsidRDefault="00CA455A" w:rsidP="00104E33">
      <w:r>
        <w:separator/>
      </w:r>
    </w:p>
  </w:footnote>
  <w:footnote w:type="continuationSeparator" w:id="0">
    <w:p w:rsidR="00CA455A" w:rsidRDefault="00CA455A" w:rsidP="00104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A299B"/>
    <w:multiLevelType w:val="singleLevel"/>
    <w:tmpl w:val="C48A7FE2"/>
    <w:lvl w:ilvl="0">
      <w:start w:val="3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" w15:restartNumberingAfterBreak="0">
    <w:nsid w:val="20081075"/>
    <w:multiLevelType w:val="singleLevel"/>
    <w:tmpl w:val="3132D428"/>
    <w:lvl w:ilvl="0">
      <w:start w:val="1"/>
      <w:numFmt w:val="decimalFullWidth"/>
      <w:lvlText w:val="%1．"/>
      <w:lvlJc w:val="left"/>
      <w:pPr>
        <w:tabs>
          <w:tab w:val="num" w:pos="450"/>
        </w:tabs>
        <w:ind w:left="450" w:hanging="450"/>
      </w:pPr>
      <w:rPr>
        <w:rFonts w:hint="eastAsia"/>
      </w:rPr>
    </w:lvl>
  </w:abstractNum>
  <w:abstractNum w:abstractNumId="2" w15:restartNumberingAfterBreak="0">
    <w:nsid w:val="33A21D1A"/>
    <w:multiLevelType w:val="singleLevel"/>
    <w:tmpl w:val="6B341218"/>
    <w:lvl w:ilvl="0">
      <w:start w:val="1"/>
      <w:numFmt w:val="decimalFullWidth"/>
      <w:lvlText w:val="%1．"/>
      <w:lvlJc w:val="left"/>
      <w:pPr>
        <w:tabs>
          <w:tab w:val="num" w:pos="435"/>
        </w:tabs>
        <w:ind w:left="435" w:hanging="435"/>
      </w:pPr>
      <w:rPr>
        <w:rFonts w:hint="eastAsia"/>
      </w:rPr>
    </w:lvl>
  </w:abstractNum>
  <w:abstractNum w:abstractNumId="3" w15:restartNumberingAfterBreak="0">
    <w:nsid w:val="3BA911F2"/>
    <w:multiLevelType w:val="singleLevel"/>
    <w:tmpl w:val="5860CD46"/>
    <w:lvl w:ilvl="0">
      <w:start w:val="1"/>
      <w:numFmt w:val="decimalFullWidth"/>
      <w:lvlText w:val="%1．"/>
      <w:lvlJc w:val="left"/>
      <w:pPr>
        <w:tabs>
          <w:tab w:val="num" w:pos="705"/>
        </w:tabs>
        <w:ind w:left="705" w:hanging="705"/>
      </w:pPr>
      <w:rPr>
        <w:rFonts w:hint="eastAsia"/>
      </w:rPr>
    </w:lvl>
  </w:abstractNum>
  <w:abstractNum w:abstractNumId="4" w15:restartNumberingAfterBreak="0">
    <w:nsid w:val="42394BFE"/>
    <w:multiLevelType w:val="singleLevel"/>
    <w:tmpl w:val="3DEE3590"/>
    <w:lvl w:ilvl="0">
      <w:start w:val="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5" w15:restartNumberingAfterBreak="0">
    <w:nsid w:val="45EA532B"/>
    <w:multiLevelType w:val="singleLevel"/>
    <w:tmpl w:val="BBDA52F6"/>
    <w:lvl w:ilvl="0">
      <w:start w:val="1"/>
      <w:numFmt w:val="decimalFullWidth"/>
      <w:lvlText w:val="%1．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6" w15:restartNumberingAfterBreak="0">
    <w:nsid w:val="51C36CDB"/>
    <w:multiLevelType w:val="singleLevel"/>
    <w:tmpl w:val="A46E9F54"/>
    <w:lvl w:ilvl="0">
      <w:start w:val="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7" w15:restartNumberingAfterBreak="0">
    <w:nsid w:val="5FB86F9B"/>
    <w:multiLevelType w:val="multilevel"/>
    <w:tmpl w:val="9FE45988"/>
    <w:lvl w:ilvl="0">
      <w:start w:val="1"/>
      <w:numFmt w:val="decimalFullWidth"/>
      <w:lvlText w:val="%1．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H18c">
    <w15:presenceInfo w15:providerId="None" w15:userId="NH1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223"/>
  <w:drawingGridVerticalSpacing w:val="36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7DE"/>
    <w:rsid w:val="00012778"/>
    <w:rsid w:val="00024D01"/>
    <w:rsid w:val="00040226"/>
    <w:rsid w:val="00041B59"/>
    <w:rsid w:val="0007651D"/>
    <w:rsid w:val="0008727E"/>
    <w:rsid w:val="000A03A0"/>
    <w:rsid w:val="000E07D1"/>
    <w:rsid w:val="00104E33"/>
    <w:rsid w:val="00125163"/>
    <w:rsid w:val="00125A4A"/>
    <w:rsid w:val="00135CA3"/>
    <w:rsid w:val="00164C79"/>
    <w:rsid w:val="00182759"/>
    <w:rsid w:val="00183BAE"/>
    <w:rsid w:val="00197C0A"/>
    <w:rsid w:val="001C3EFB"/>
    <w:rsid w:val="001D5B07"/>
    <w:rsid w:val="001F22AA"/>
    <w:rsid w:val="00204A25"/>
    <w:rsid w:val="00222891"/>
    <w:rsid w:val="0025780B"/>
    <w:rsid w:val="002760ED"/>
    <w:rsid w:val="00276B1D"/>
    <w:rsid w:val="00295B88"/>
    <w:rsid w:val="002A3A6F"/>
    <w:rsid w:val="002D0042"/>
    <w:rsid w:val="002E1806"/>
    <w:rsid w:val="002F717B"/>
    <w:rsid w:val="00307D60"/>
    <w:rsid w:val="0032629E"/>
    <w:rsid w:val="0033505F"/>
    <w:rsid w:val="00336C9D"/>
    <w:rsid w:val="0034624E"/>
    <w:rsid w:val="003572FD"/>
    <w:rsid w:val="003653F1"/>
    <w:rsid w:val="00385A6E"/>
    <w:rsid w:val="00386F86"/>
    <w:rsid w:val="00393D11"/>
    <w:rsid w:val="003A29B6"/>
    <w:rsid w:val="003D76D9"/>
    <w:rsid w:val="0040322B"/>
    <w:rsid w:val="00417025"/>
    <w:rsid w:val="004230DE"/>
    <w:rsid w:val="0042641A"/>
    <w:rsid w:val="0043023B"/>
    <w:rsid w:val="00452794"/>
    <w:rsid w:val="00460930"/>
    <w:rsid w:val="004758AF"/>
    <w:rsid w:val="00484393"/>
    <w:rsid w:val="00497944"/>
    <w:rsid w:val="004B728C"/>
    <w:rsid w:val="004D2F4E"/>
    <w:rsid w:val="005026CA"/>
    <w:rsid w:val="005124CB"/>
    <w:rsid w:val="00522794"/>
    <w:rsid w:val="00587E07"/>
    <w:rsid w:val="00597476"/>
    <w:rsid w:val="005C5919"/>
    <w:rsid w:val="005D6FB8"/>
    <w:rsid w:val="00614730"/>
    <w:rsid w:val="006753EC"/>
    <w:rsid w:val="00692F35"/>
    <w:rsid w:val="006C0E54"/>
    <w:rsid w:val="006F61E8"/>
    <w:rsid w:val="0070101E"/>
    <w:rsid w:val="00742BCB"/>
    <w:rsid w:val="00773069"/>
    <w:rsid w:val="00781B60"/>
    <w:rsid w:val="00794311"/>
    <w:rsid w:val="007A798B"/>
    <w:rsid w:val="007B6AE4"/>
    <w:rsid w:val="007C325B"/>
    <w:rsid w:val="007D0EFA"/>
    <w:rsid w:val="007D7471"/>
    <w:rsid w:val="007E497E"/>
    <w:rsid w:val="007F3C84"/>
    <w:rsid w:val="00820925"/>
    <w:rsid w:val="00843B34"/>
    <w:rsid w:val="00846658"/>
    <w:rsid w:val="00865AB9"/>
    <w:rsid w:val="00890CD7"/>
    <w:rsid w:val="00897133"/>
    <w:rsid w:val="008B6D9B"/>
    <w:rsid w:val="0090132C"/>
    <w:rsid w:val="00912306"/>
    <w:rsid w:val="009131A3"/>
    <w:rsid w:val="00915A10"/>
    <w:rsid w:val="00955E32"/>
    <w:rsid w:val="009577DE"/>
    <w:rsid w:val="009D0B58"/>
    <w:rsid w:val="009E1AA5"/>
    <w:rsid w:val="009F09D3"/>
    <w:rsid w:val="009F6AF4"/>
    <w:rsid w:val="00A224FE"/>
    <w:rsid w:val="00A22CE3"/>
    <w:rsid w:val="00A23896"/>
    <w:rsid w:val="00A74EBF"/>
    <w:rsid w:val="00A82B4A"/>
    <w:rsid w:val="00AA50BC"/>
    <w:rsid w:val="00AC589F"/>
    <w:rsid w:val="00AE5EFB"/>
    <w:rsid w:val="00AF2E4E"/>
    <w:rsid w:val="00B00497"/>
    <w:rsid w:val="00B42428"/>
    <w:rsid w:val="00B44893"/>
    <w:rsid w:val="00B50EB7"/>
    <w:rsid w:val="00B53C4F"/>
    <w:rsid w:val="00B70646"/>
    <w:rsid w:val="00BA0305"/>
    <w:rsid w:val="00BA413E"/>
    <w:rsid w:val="00C14523"/>
    <w:rsid w:val="00C16A48"/>
    <w:rsid w:val="00C43A38"/>
    <w:rsid w:val="00C62E41"/>
    <w:rsid w:val="00C8057B"/>
    <w:rsid w:val="00CA455A"/>
    <w:rsid w:val="00CA7ED0"/>
    <w:rsid w:val="00CB478C"/>
    <w:rsid w:val="00CB6C80"/>
    <w:rsid w:val="00CB6F20"/>
    <w:rsid w:val="00D151D8"/>
    <w:rsid w:val="00D36AB6"/>
    <w:rsid w:val="00D7218E"/>
    <w:rsid w:val="00DA7EC4"/>
    <w:rsid w:val="00DB14D0"/>
    <w:rsid w:val="00DB3F81"/>
    <w:rsid w:val="00E10EDF"/>
    <w:rsid w:val="00E12DC1"/>
    <w:rsid w:val="00E62671"/>
    <w:rsid w:val="00E6473A"/>
    <w:rsid w:val="00E659C2"/>
    <w:rsid w:val="00E66608"/>
    <w:rsid w:val="00E709F3"/>
    <w:rsid w:val="00EC281A"/>
    <w:rsid w:val="00EC4B17"/>
    <w:rsid w:val="00ED65EE"/>
    <w:rsid w:val="00ED6899"/>
    <w:rsid w:val="00F0460E"/>
    <w:rsid w:val="00F056A8"/>
    <w:rsid w:val="00F41037"/>
    <w:rsid w:val="00F87F2D"/>
    <w:rsid w:val="00FF1208"/>
    <w:rsid w:val="00FF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C987DF88-6DE1-4400-9C64-F28DB3B0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pPr>
      <w:jc w:val="center"/>
    </w:pPr>
  </w:style>
  <w:style w:type="paragraph" w:styleId="a4">
    <w:name w:val="Closing"/>
    <w:basedOn w:val="a"/>
    <w:next w:val="a"/>
    <w:pPr>
      <w:jc w:val="right"/>
    </w:pPr>
  </w:style>
  <w:style w:type="paragraph" w:styleId="a5">
    <w:name w:val="Date"/>
    <w:basedOn w:val="a"/>
    <w:next w:val="a"/>
    <w:rPr>
      <w:sz w:val="48"/>
    </w:rPr>
  </w:style>
  <w:style w:type="paragraph" w:styleId="a6">
    <w:name w:val="header"/>
    <w:basedOn w:val="a"/>
    <w:link w:val="a7"/>
    <w:rsid w:val="00104E3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link w:val="a6"/>
    <w:rsid w:val="00104E33"/>
    <w:rPr>
      <w:kern w:val="2"/>
      <w:sz w:val="22"/>
    </w:rPr>
  </w:style>
  <w:style w:type="paragraph" w:styleId="a8">
    <w:name w:val="footer"/>
    <w:basedOn w:val="a"/>
    <w:link w:val="a9"/>
    <w:rsid w:val="00104E3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link w:val="a8"/>
    <w:rsid w:val="00104E33"/>
    <w:rPr>
      <w:kern w:val="2"/>
      <w:sz w:val="22"/>
    </w:rPr>
  </w:style>
  <w:style w:type="table" w:styleId="aa">
    <w:name w:val="Table Grid"/>
    <w:basedOn w:val="a1"/>
    <w:uiPriority w:val="39"/>
    <w:rsid w:val="00EC281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125A4A"/>
    <w:rPr>
      <w:color w:val="808080"/>
    </w:rPr>
  </w:style>
  <w:style w:type="paragraph" w:styleId="ac">
    <w:name w:val="Balloon Text"/>
    <w:basedOn w:val="a"/>
    <w:link w:val="ad"/>
    <w:semiHidden/>
    <w:unhideWhenUsed/>
    <w:rsid w:val="00B706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semiHidden/>
    <w:rsid w:val="00B7064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　</vt:lpstr>
      <vt:lpstr>　</vt:lpstr>
    </vt:vector>
  </TitlesOfParts>
  <Company>ＫＮＥＳ</Company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</dc:title>
  <dc:subject/>
  <dc:creator>阿部（理）</dc:creator>
  <cp:keywords/>
  <cp:lastModifiedBy>河西 剛</cp:lastModifiedBy>
  <cp:revision>7</cp:revision>
  <cp:lastPrinted>2019-02-02T07:52:00Z</cp:lastPrinted>
  <dcterms:created xsi:type="dcterms:W3CDTF">2021-01-29T00:34:00Z</dcterms:created>
  <dcterms:modified xsi:type="dcterms:W3CDTF">2021-01-29T04:12:00Z</dcterms:modified>
</cp:coreProperties>
</file>