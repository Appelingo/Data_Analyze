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1.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2.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0D56" w14:textId="77777777" w:rsidR="00756E1B" w:rsidRDefault="00756E1B" w:rsidP="00756E1B">
      <w:r>
        <w:rPr>
          <w:rFonts w:hint="eastAsia"/>
        </w:rPr>
        <w:t>目次</w:t>
      </w:r>
    </w:p>
    <w:p w14:paraId="3DBF84EB" w14:textId="1F1BE334" w:rsidR="00756E1B" w:rsidRDefault="000C4EFE" w:rsidP="00756E1B">
      <w:pPr>
        <w:rPr>
          <w:ins w:id="0" w:author="NH17A" w:date="2021-01-09T18:37:00Z"/>
        </w:rPr>
      </w:pPr>
      <w:ins w:id="1" w:author="NH17A" w:date="2021-01-09T18:11:00Z">
        <w:r>
          <w:rPr>
            <w:rFonts w:hint="eastAsia"/>
          </w:rPr>
          <w:t>図の番号は、二桁までにしてください。図</w:t>
        </w:r>
        <w:r>
          <w:rPr>
            <w:rFonts w:hint="eastAsia"/>
          </w:rPr>
          <w:t>2-1</w:t>
        </w:r>
        <w:r>
          <w:rPr>
            <w:rFonts w:hint="eastAsia"/>
          </w:rPr>
          <w:t>など。図</w:t>
        </w:r>
        <w:r>
          <w:rPr>
            <w:rFonts w:hint="eastAsia"/>
          </w:rPr>
          <w:t>2-1-1</w:t>
        </w:r>
        <w:r>
          <w:rPr>
            <w:rFonts w:hint="eastAsia"/>
          </w:rPr>
          <w:t>だと細かすぎます。</w:t>
        </w:r>
      </w:ins>
    </w:p>
    <w:p w14:paraId="0DA054B4" w14:textId="28EE3B28" w:rsidR="00D72BB0" w:rsidRDefault="00C375A2" w:rsidP="00756E1B">
      <w:pPr>
        <w:rPr>
          <w:ins w:id="2" w:author="NH17A" w:date="2021-01-09T18:37:00Z"/>
        </w:rPr>
      </w:pPr>
      <w:ins w:id="3" w:author="NH17A" w:date="2021-01-09T18:37:00Z">
        <w:r>
          <w:rPr>
            <w:rFonts w:hint="eastAsia"/>
          </w:rPr>
          <w:t>一つの章で、段落の一番初めは、ひとつスペースを空けなくてよいです。</w:t>
        </w:r>
      </w:ins>
    </w:p>
    <w:p w14:paraId="553CFDFE" w14:textId="56603709" w:rsidR="00C375A2" w:rsidRDefault="00C375A2" w:rsidP="00756E1B">
      <w:pPr>
        <w:rPr>
          <w:ins w:id="4" w:author="NH18c" w:date="2021-01-09T23:41:00Z"/>
        </w:rPr>
      </w:pPr>
    </w:p>
    <w:p w14:paraId="442C3560" w14:textId="5FDF5F90" w:rsidR="00D72BB0" w:rsidRDefault="00D72BB0" w:rsidP="00756E1B">
      <w:pPr>
        <w:rPr>
          <w:ins w:id="5" w:author="NH18c" w:date="2021-01-09T23:41:00Z"/>
        </w:rPr>
      </w:pPr>
      <w:ins w:id="6" w:author="NH18c" w:date="2021-01-09T23:41:00Z">
        <w:r>
          <w:rPr>
            <w:rFonts w:hint="eastAsia"/>
          </w:rPr>
          <w:t>そもそもの機構に関して書いていないので、添付の図を参考にして書いてください。この図はほかの人にも送るので、「同じ図」やそのままの</w:t>
        </w:r>
        <w:r w:rsidR="005D5366">
          <w:rPr>
            <w:rFonts w:hint="eastAsia"/>
          </w:rPr>
          <w:t>コピー</w:t>
        </w:r>
        <w:r>
          <w:rPr>
            <w:rFonts w:hint="eastAsia"/>
          </w:rPr>
          <w:t>は不可です。</w:t>
        </w:r>
      </w:ins>
    </w:p>
    <w:p w14:paraId="0DDA5DFF" w14:textId="0D54CAA5" w:rsidR="00D72BB0" w:rsidRDefault="00D72BB0" w:rsidP="00756E1B">
      <w:pPr>
        <w:rPr>
          <w:ins w:id="7" w:author="NH18c" w:date="2021-01-09T23:41:00Z"/>
        </w:rPr>
      </w:pPr>
    </w:p>
    <w:p w14:paraId="08EEC89A" w14:textId="77777777" w:rsidR="00D72BB0" w:rsidRDefault="00D72BB0" w:rsidP="00756E1B"/>
    <w:p w14:paraId="775AFBB1" w14:textId="77777777" w:rsidR="00756E1B" w:rsidRDefault="00756E1B" w:rsidP="00756E1B">
      <w:r>
        <w:t>第</w:t>
      </w:r>
      <w:r>
        <w:rPr>
          <w:rFonts w:hint="eastAsia"/>
        </w:rPr>
        <w:t>1</w:t>
      </w:r>
      <w:r>
        <w:t>章</w:t>
      </w:r>
      <w:r>
        <w:rPr>
          <w:rFonts w:hint="eastAsia"/>
        </w:rPr>
        <w:t xml:space="preserve"> </w:t>
      </w:r>
      <w:r>
        <w:rPr>
          <w:rFonts w:hint="eastAsia"/>
        </w:rPr>
        <w:t>序論</w:t>
      </w:r>
    </w:p>
    <w:p w14:paraId="7876AAB6" w14:textId="77777777" w:rsidR="00756E1B" w:rsidRDefault="00756E1B" w:rsidP="00756E1B">
      <w:r>
        <w:tab/>
        <w:t xml:space="preserve">1.1 </w:t>
      </w:r>
      <w:r>
        <w:t>研究の背景</w:t>
      </w:r>
    </w:p>
    <w:p w14:paraId="77AF9BD9" w14:textId="0AFCDCE2" w:rsidR="00756E1B" w:rsidRDefault="00756E1B" w:rsidP="00756E1B">
      <w:r>
        <w:tab/>
        <w:t xml:space="preserve">1.2 </w:t>
      </w:r>
      <w:r>
        <w:t>研究の目的</w:t>
      </w:r>
    </w:p>
    <w:p w14:paraId="7C01D8EA" w14:textId="77777777" w:rsidR="00756E1B" w:rsidRDefault="00756E1B" w:rsidP="00756E1B">
      <w:r>
        <w:t>第</w:t>
      </w:r>
      <w:r>
        <w:t>2</w:t>
      </w:r>
      <w:r>
        <w:t>章</w:t>
      </w:r>
      <w:r w:rsidR="00F2699B">
        <w:rPr>
          <w:rFonts w:hint="eastAsia"/>
        </w:rPr>
        <w:t xml:space="preserve"> </w:t>
      </w:r>
      <w:r w:rsidR="00F2699B">
        <w:rPr>
          <w:rFonts w:hint="eastAsia"/>
        </w:rPr>
        <w:t>理論</w:t>
      </w:r>
    </w:p>
    <w:p w14:paraId="6DEB883C" w14:textId="77777777" w:rsidR="00756E1B" w:rsidRDefault="00F2699B" w:rsidP="00756E1B">
      <w:r>
        <w:tab/>
        <w:t xml:space="preserve">2.1 </w:t>
      </w:r>
      <w:r>
        <w:t>高次高調波の発生原理</w:t>
      </w:r>
    </w:p>
    <w:p w14:paraId="7FD6501E" w14:textId="2CF26118" w:rsidR="00756E1B" w:rsidRPr="003300E9" w:rsidRDefault="00756E1B" w:rsidP="00756E1B">
      <w:r>
        <w:tab/>
      </w:r>
      <w:r w:rsidRPr="00B66ED8">
        <w:t>2.2</w:t>
      </w:r>
      <w:r w:rsidR="003300E9">
        <w:t xml:space="preserve"> 2</w:t>
      </w:r>
      <w:r w:rsidR="003300E9">
        <w:t>種類の波長を用いた試料のイオン化について</w:t>
      </w:r>
    </w:p>
    <w:p w14:paraId="502ABABF" w14:textId="77777777" w:rsidR="00AB407E" w:rsidRDefault="00756E1B" w:rsidP="00756E1B">
      <w:r>
        <w:t>第</w:t>
      </w:r>
      <w:r>
        <w:t>3</w:t>
      </w:r>
      <w:r>
        <w:t>章</w:t>
      </w:r>
      <w:r>
        <w:rPr>
          <w:rFonts w:hint="eastAsia"/>
        </w:rPr>
        <w:t xml:space="preserve"> </w:t>
      </w:r>
      <w:r w:rsidR="00DC1370">
        <w:rPr>
          <w:rFonts w:hint="eastAsia"/>
        </w:rPr>
        <w:t>実験方法</w:t>
      </w:r>
    </w:p>
    <w:p w14:paraId="124B0828" w14:textId="77777777" w:rsidR="00DC1370" w:rsidRDefault="00DC1370" w:rsidP="00DC1370">
      <w:pPr>
        <w:ind w:firstLine="840"/>
      </w:pPr>
      <w:r>
        <w:rPr>
          <w:rFonts w:hint="eastAsia"/>
        </w:rPr>
        <w:t>3.1</w:t>
      </w:r>
      <w:r>
        <w:t xml:space="preserve"> </w:t>
      </w:r>
      <w:r>
        <w:t>測定方法</w:t>
      </w:r>
    </w:p>
    <w:p w14:paraId="6384A70B" w14:textId="77777777" w:rsidR="00DC1370" w:rsidRDefault="00DC1370" w:rsidP="00DC1370">
      <w:pPr>
        <w:ind w:firstLine="840"/>
      </w:pPr>
      <w:r>
        <w:rPr>
          <w:rFonts w:hint="eastAsia"/>
        </w:rPr>
        <w:t xml:space="preserve">3.2 </w:t>
      </w:r>
      <w:r>
        <w:rPr>
          <w:rFonts w:hint="eastAsia"/>
        </w:rPr>
        <w:t>データ処理の方法</w:t>
      </w:r>
    </w:p>
    <w:p w14:paraId="730939E5" w14:textId="77777777" w:rsidR="00A67706" w:rsidRDefault="00A67706" w:rsidP="00A67706">
      <w:pPr>
        <w:ind w:firstLine="840"/>
      </w:pPr>
      <w:r>
        <w:rPr>
          <w:rFonts w:hint="eastAsia"/>
        </w:rPr>
        <w:t xml:space="preserve">3.3 </w:t>
      </w:r>
      <w:r>
        <w:rPr>
          <w:rFonts w:hint="eastAsia"/>
        </w:rPr>
        <w:t>結果の仮説</w:t>
      </w:r>
    </w:p>
    <w:p w14:paraId="259A50FF" w14:textId="77777777" w:rsidR="00756E1B" w:rsidRDefault="00AB407E" w:rsidP="00756E1B">
      <w:r>
        <w:t>第</w:t>
      </w:r>
      <w:r>
        <w:t>4</w:t>
      </w:r>
      <w:r>
        <w:t>章</w:t>
      </w:r>
      <w:r>
        <w:rPr>
          <w:rFonts w:hint="eastAsia"/>
        </w:rPr>
        <w:t xml:space="preserve"> </w:t>
      </w:r>
      <w:r w:rsidR="00756E1B">
        <w:t>結果と考察</w:t>
      </w:r>
    </w:p>
    <w:p w14:paraId="2C221A68" w14:textId="77777777" w:rsidR="00AB407E" w:rsidRDefault="00AB407E" w:rsidP="00DC1370">
      <w:pPr>
        <w:ind w:firstLine="840"/>
      </w:pPr>
      <w:r>
        <w:rPr>
          <w:rFonts w:hint="eastAsia"/>
        </w:rPr>
        <w:t>4.1 IR</w:t>
      </w:r>
      <w:r>
        <w:rPr>
          <w:rFonts w:hint="eastAsia"/>
        </w:rPr>
        <w:t>光強度が弱い場合の測定結果</w:t>
      </w:r>
    </w:p>
    <w:p w14:paraId="335BE478" w14:textId="77777777" w:rsidR="00AB407E" w:rsidRDefault="00AB407E" w:rsidP="00DC1370">
      <w:pPr>
        <w:ind w:firstLine="840"/>
      </w:pPr>
      <w:r>
        <w:rPr>
          <w:rFonts w:hint="eastAsia"/>
        </w:rPr>
        <w:t xml:space="preserve">4.2 </w:t>
      </w:r>
      <w:r>
        <w:t>IR</w:t>
      </w:r>
      <w:r>
        <w:t>光強度が強い場合の測定結果</w:t>
      </w:r>
    </w:p>
    <w:p w14:paraId="67589D84" w14:textId="77777777" w:rsidR="00AB407E" w:rsidRDefault="00AB407E" w:rsidP="00DC1370">
      <w:pPr>
        <w:ind w:firstLine="840"/>
      </w:pPr>
      <w:r>
        <w:rPr>
          <w:rFonts w:hint="eastAsia"/>
        </w:rPr>
        <w:t xml:space="preserve">4.3 </w:t>
      </w:r>
      <w:r>
        <w:rPr>
          <w:rFonts w:hint="eastAsia"/>
        </w:rPr>
        <w:t>両者の比較</w:t>
      </w:r>
    </w:p>
    <w:p w14:paraId="79D38B0F" w14:textId="77777777" w:rsidR="00343C72" w:rsidRDefault="00756E1B" w:rsidP="00756E1B">
      <w:r>
        <w:tab/>
      </w:r>
      <w:r w:rsidR="00BF459D">
        <w:t xml:space="preserve">4.4 </w:t>
      </w:r>
      <w:r w:rsidR="00BF459D">
        <w:t>考察</w:t>
      </w:r>
    </w:p>
    <w:p w14:paraId="757EDF49" w14:textId="438AC9D1" w:rsidR="00AB7321" w:rsidRDefault="00B25831" w:rsidP="00756E1B">
      <w:r>
        <w:t>参考文献</w:t>
      </w:r>
    </w:p>
    <w:p w14:paraId="07726AA6" w14:textId="0A8E1123" w:rsidR="00681989" w:rsidRDefault="00681989" w:rsidP="00756E1B">
      <w:r>
        <w:t>謝辞</w:t>
      </w:r>
    </w:p>
    <w:p w14:paraId="069DC36A" w14:textId="77777777" w:rsidR="00756E1B" w:rsidRDefault="00756E1B" w:rsidP="00756E1B">
      <w:pPr>
        <w:widowControl/>
        <w:jc w:val="left"/>
      </w:pPr>
      <w:r>
        <w:br w:type="page"/>
      </w:r>
    </w:p>
    <w:p w14:paraId="6D5E7287" w14:textId="77777777" w:rsidR="00756E1B" w:rsidRDefault="00756E1B" w:rsidP="00756E1B">
      <w:r>
        <w:rPr>
          <w:rFonts w:hint="eastAsia"/>
        </w:rPr>
        <w:lastRenderedPageBreak/>
        <w:t>第</w:t>
      </w:r>
      <w:r>
        <w:rPr>
          <w:rFonts w:hint="eastAsia"/>
        </w:rPr>
        <w:t>1</w:t>
      </w:r>
      <w:r>
        <w:rPr>
          <w:rFonts w:hint="eastAsia"/>
        </w:rPr>
        <w:t>章</w:t>
      </w:r>
      <w:r>
        <w:rPr>
          <w:rFonts w:hint="eastAsia"/>
        </w:rPr>
        <w:t xml:space="preserve"> </w:t>
      </w:r>
      <w:r>
        <w:rPr>
          <w:rFonts w:hint="eastAsia"/>
        </w:rPr>
        <w:t>序論</w:t>
      </w:r>
    </w:p>
    <w:p w14:paraId="5B5C87A6" w14:textId="77777777" w:rsidR="00756E1B" w:rsidRDefault="00756E1B" w:rsidP="00756E1B">
      <w:r>
        <w:rPr>
          <w:rFonts w:hint="eastAsia"/>
        </w:rPr>
        <w:t>1.1</w:t>
      </w:r>
      <w:r>
        <w:t xml:space="preserve"> </w:t>
      </w:r>
      <w:r>
        <w:t>研究の背景</w:t>
      </w:r>
    </w:p>
    <w:p w14:paraId="07CCC6A5" w14:textId="03E8D20B" w:rsidR="00756E1B" w:rsidRDefault="00756E1B" w:rsidP="00756E1B">
      <w:r>
        <w:t>科学技術の発展に伴い様々な物理現象の測定が行われるようになり</w:t>
      </w:r>
      <w:r>
        <w:rPr>
          <w:rFonts w:hint="eastAsia"/>
        </w:rPr>
        <w:t>，</w:t>
      </w:r>
      <w:r>
        <w:t>測定の時間分解能の改善が課題となっている</w:t>
      </w:r>
      <w:r>
        <w:t xml:space="preserve">. </w:t>
      </w:r>
      <w:r>
        <w:t>原子や分子など</w:t>
      </w:r>
      <w:r>
        <w:rPr>
          <w:rFonts w:hint="eastAsia"/>
        </w:rPr>
        <w:t>，</w:t>
      </w:r>
      <w:r w:rsidR="00033F9B">
        <w:t>ミクロの世</w:t>
      </w:r>
      <w:r w:rsidR="00D12399">
        <w:t>界での</w:t>
      </w:r>
      <w:r>
        <w:t>時間変化を捉えるためには</w:t>
      </w:r>
      <w:r>
        <w:rPr>
          <w:rFonts w:hint="eastAsia"/>
        </w:rPr>
        <w:t>，極めて短い幅のパルスを発生させる必要がある</w:t>
      </w:r>
      <w:r>
        <w:rPr>
          <w:rFonts w:hint="eastAsia"/>
        </w:rPr>
        <w:t xml:space="preserve">. </w:t>
      </w:r>
      <w:r>
        <w:rPr>
          <w:rFonts w:hint="eastAsia"/>
        </w:rPr>
        <w:t>このような領域はアト秒科学と呼ばれる</w:t>
      </w:r>
      <w:r>
        <w:rPr>
          <w:rFonts w:hint="eastAsia"/>
        </w:rPr>
        <w:t xml:space="preserve">. </w:t>
      </w:r>
      <w:r>
        <w:rPr>
          <w:rFonts w:hint="eastAsia"/>
        </w:rPr>
        <w:t>アトは</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oMath>
      <w:r>
        <w:t>を意味する</w:t>
      </w:r>
      <w:r>
        <w:rPr>
          <w:rFonts w:hint="eastAsia"/>
        </w:rPr>
        <w:t xml:space="preserve">. </w:t>
      </w:r>
      <w:r>
        <w:t>アト秒パルスを発生させる手法の</w:t>
      </w:r>
      <w:r>
        <w:t>1</w:t>
      </w:r>
      <w:r>
        <w:t>つに</w:t>
      </w:r>
      <w:r>
        <w:rPr>
          <w:rFonts w:hint="eastAsia"/>
        </w:rPr>
        <w:t>，高次高調波</w:t>
      </w:r>
      <w:r w:rsidR="003F64D1">
        <w:rPr>
          <w:rFonts w:hint="eastAsia"/>
        </w:rPr>
        <w:t>（</w:t>
      </w:r>
      <w:r w:rsidR="003F64D1">
        <w:rPr>
          <w:rFonts w:hint="eastAsia"/>
        </w:rPr>
        <w:t xml:space="preserve">High </w:t>
      </w:r>
      <w:r w:rsidR="003F64D1">
        <w:t>Harmonic</w:t>
      </w:r>
      <w:r w:rsidR="003F64D1">
        <w:rPr>
          <w:rFonts w:hint="eastAsia"/>
        </w:rPr>
        <w:t xml:space="preserve"> </w:t>
      </w:r>
      <w:r w:rsidR="003F64D1">
        <w:t>Generation, HHG</w:t>
      </w:r>
      <w:r w:rsidR="003F64D1">
        <w:rPr>
          <w:rFonts w:hint="eastAsia"/>
        </w:rPr>
        <w:t>）</w:t>
      </w:r>
      <w:r>
        <w:rPr>
          <w:rFonts w:hint="eastAsia"/>
        </w:rPr>
        <w:t>を利用するものがある</w:t>
      </w:r>
      <w:r>
        <w:rPr>
          <w:rFonts w:hint="eastAsia"/>
        </w:rPr>
        <w:t xml:space="preserve">. </w:t>
      </w:r>
      <w:r>
        <w:rPr>
          <w:rFonts w:hint="eastAsia"/>
        </w:rPr>
        <w:t>高次高調波とは，希ガスに高強度のレーザーを当てると，入射波長の整数倍の波長を持つ</w:t>
      </w:r>
      <w:r w:rsidR="00AF03D4">
        <w:rPr>
          <w:rFonts w:hint="eastAsia"/>
        </w:rPr>
        <w:t>光が生成される現象であり，</w:t>
      </w:r>
      <w:r w:rsidR="00D12399">
        <w:rPr>
          <w:rFonts w:hint="eastAsia"/>
        </w:rPr>
        <w:t>高次高調波を利用</w:t>
      </w:r>
      <w:r w:rsidR="00AF03D4">
        <w:rPr>
          <w:rFonts w:hint="eastAsia"/>
        </w:rPr>
        <w:t>してアト秒パルスを</w:t>
      </w:r>
      <w:r w:rsidR="0034279B">
        <w:rPr>
          <w:rFonts w:hint="eastAsia"/>
        </w:rPr>
        <w:t>発生させることができる</w:t>
      </w:r>
      <w:r w:rsidR="0034279B">
        <w:rPr>
          <w:rFonts w:hint="eastAsia"/>
        </w:rPr>
        <w:t xml:space="preserve">. </w:t>
      </w:r>
      <w:r w:rsidR="0034279B">
        <w:rPr>
          <w:rFonts w:hint="eastAsia"/>
        </w:rPr>
        <w:t>高次高調波によって発生したアト秒パルスを，測定対象の物質に照射し，アト秒パルスと物質との相互作用を測定すれば，</w:t>
      </w:r>
      <w:r w:rsidR="000E1981">
        <w:rPr>
          <w:rFonts w:hint="eastAsia"/>
        </w:rPr>
        <w:t>短い時間で起こる物理現象を捉えることができる</w:t>
      </w:r>
      <w:r w:rsidR="00A63581">
        <w:rPr>
          <w:rFonts w:hint="eastAsia"/>
        </w:rPr>
        <w:t xml:space="preserve">. </w:t>
      </w:r>
      <w:r w:rsidR="00015D3D">
        <w:rPr>
          <w:rFonts w:hint="eastAsia"/>
        </w:rPr>
        <w:t>より短い間隔で起こる現象の測定を可能にするために</w:t>
      </w:r>
      <w:r w:rsidR="00D12399">
        <w:rPr>
          <w:rFonts w:hint="eastAsia"/>
        </w:rPr>
        <w:t>，</w:t>
      </w:r>
      <w:r w:rsidR="00A63581">
        <w:rPr>
          <w:rFonts w:hint="eastAsia"/>
        </w:rPr>
        <w:t>アト秒科学においては，</w:t>
      </w:r>
      <w:r w:rsidR="003927D1">
        <w:rPr>
          <w:rFonts w:hint="eastAsia"/>
        </w:rPr>
        <w:t>どうやって</w:t>
      </w:r>
      <w:r w:rsidR="00A63581">
        <w:rPr>
          <w:rFonts w:hint="eastAsia"/>
        </w:rPr>
        <w:t>より短い幅のパルスを発生させる</w:t>
      </w:r>
      <w:r w:rsidR="003927D1">
        <w:rPr>
          <w:rFonts w:hint="eastAsia"/>
        </w:rPr>
        <w:t>かが</w:t>
      </w:r>
      <w:r w:rsidR="003927D1">
        <w:rPr>
          <w:rFonts w:hint="eastAsia"/>
        </w:rPr>
        <w:t>1</w:t>
      </w:r>
      <w:r w:rsidR="003927D1">
        <w:rPr>
          <w:rFonts w:hint="eastAsia"/>
        </w:rPr>
        <w:t>つの大きな課題となっている</w:t>
      </w:r>
      <w:r w:rsidR="003927D1">
        <w:rPr>
          <w:rFonts w:hint="eastAsia"/>
        </w:rPr>
        <w:t xml:space="preserve">. </w:t>
      </w:r>
    </w:p>
    <w:p w14:paraId="55ED6B87" w14:textId="77777777" w:rsidR="003927D1" w:rsidRPr="00595232" w:rsidRDefault="003927D1" w:rsidP="00756E1B"/>
    <w:p w14:paraId="1C2EA026" w14:textId="77777777" w:rsidR="00086700" w:rsidRDefault="003927D1" w:rsidP="00756E1B">
      <w:pPr>
        <w:rPr>
          <w:strike/>
        </w:rPr>
      </w:pPr>
      <w:r>
        <w:t>1.2</w:t>
      </w:r>
      <w:r w:rsidR="00033F9B">
        <w:t xml:space="preserve"> </w:t>
      </w:r>
      <w:r w:rsidR="00033F9B">
        <w:t>研究の目的</w:t>
      </w:r>
    </w:p>
    <w:p w14:paraId="1583F84A" w14:textId="1645B451" w:rsidR="00094109" w:rsidRDefault="008F5426" w:rsidP="00756E1B">
      <w:pPr>
        <w:rPr>
          <w:strike/>
        </w:rPr>
      </w:pPr>
      <w:r>
        <w:rPr>
          <w:rFonts w:hint="eastAsia"/>
        </w:rPr>
        <w:t>高次高調波を利用した計測には様々な方法がある</w:t>
      </w:r>
      <w:r w:rsidR="00F473DD">
        <w:rPr>
          <w:rFonts w:hint="eastAsia"/>
        </w:rPr>
        <w:t xml:space="preserve">. </w:t>
      </w:r>
      <w:r w:rsidR="00F473DD">
        <w:rPr>
          <w:rFonts w:hint="eastAsia"/>
        </w:rPr>
        <w:t>今回の研究では，</w:t>
      </w:r>
      <w:r w:rsidR="00057F8B">
        <w:rPr>
          <w:rFonts w:hint="eastAsia"/>
        </w:rPr>
        <w:t>発生した</w:t>
      </w:r>
      <w:r w:rsidR="00984DD7">
        <w:rPr>
          <w:rFonts w:hint="eastAsia"/>
        </w:rPr>
        <w:t>高次高調波</w:t>
      </w:r>
      <w:r w:rsidR="00057F8B">
        <w:rPr>
          <w:rFonts w:hint="eastAsia"/>
        </w:rPr>
        <w:t>と赤外光をともに</w:t>
      </w:r>
      <w:r w:rsidR="00AA0D88">
        <w:rPr>
          <w:rFonts w:hint="eastAsia"/>
        </w:rPr>
        <w:t>試料</w:t>
      </w:r>
      <w:r w:rsidR="00984DD7">
        <w:rPr>
          <w:rFonts w:hint="eastAsia"/>
        </w:rPr>
        <w:t>に入射</w:t>
      </w:r>
      <w:r w:rsidR="006A523D">
        <w:rPr>
          <w:rFonts w:hint="eastAsia"/>
        </w:rPr>
        <w:t>させ</w:t>
      </w:r>
      <w:r w:rsidR="00984DD7">
        <w:rPr>
          <w:rFonts w:hint="eastAsia"/>
        </w:rPr>
        <w:t>，</w:t>
      </w:r>
      <w:r w:rsidR="00057F8B">
        <w:rPr>
          <w:rFonts w:hint="eastAsia"/>
        </w:rPr>
        <w:t>生じた</w:t>
      </w:r>
      <w:r w:rsidR="00D51143">
        <w:rPr>
          <w:rFonts w:hint="eastAsia"/>
        </w:rPr>
        <w:t>光電子</w:t>
      </w:r>
      <w:r w:rsidR="009436C1">
        <w:rPr>
          <w:rFonts w:hint="eastAsia"/>
        </w:rPr>
        <w:t>の運動量から高次高調波の情報</w:t>
      </w:r>
      <w:r w:rsidR="001552AA">
        <w:rPr>
          <w:rFonts w:hint="eastAsia"/>
        </w:rPr>
        <w:t>を得る，という手法に着目した</w:t>
      </w:r>
      <w:r w:rsidR="001552AA">
        <w:rPr>
          <w:rFonts w:hint="eastAsia"/>
        </w:rPr>
        <w:t xml:space="preserve">. </w:t>
      </w:r>
      <w:r w:rsidR="00FD4AE8">
        <w:rPr>
          <w:rFonts w:hint="eastAsia"/>
        </w:rPr>
        <w:t>このとき，高次高調波と赤外光の時間差を変化させながら光電子の運動量分布を測定すると，</w:t>
      </w:r>
      <w:r w:rsidR="000A4688">
        <w:rPr>
          <w:rFonts w:hint="eastAsia"/>
        </w:rPr>
        <w:t>光電子の信号強度</w:t>
      </w:r>
      <w:r w:rsidR="00EF2CE0">
        <w:rPr>
          <w:rFonts w:hint="eastAsia"/>
        </w:rPr>
        <w:t>の</w:t>
      </w:r>
      <w:r w:rsidR="000A4688">
        <w:rPr>
          <w:rFonts w:hint="eastAsia"/>
        </w:rPr>
        <w:t>振動</w:t>
      </w:r>
      <w:r w:rsidR="00B7679E">
        <w:rPr>
          <w:rFonts w:hint="eastAsia"/>
        </w:rPr>
        <w:t>が観測でき</w:t>
      </w:r>
      <w:r w:rsidR="000A4688">
        <w:rPr>
          <w:rFonts w:hint="eastAsia"/>
        </w:rPr>
        <w:t>，</w:t>
      </w:r>
      <w:r w:rsidR="0076748D">
        <w:rPr>
          <w:rFonts w:hint="eastAsia"/>
        </w:rPr>
        <w:t>この</w:t>
      </w:r>
      <w:r w:rsidR="000A4688">
        <w:rPr>
          <w:rFonts w:hint="eastAsia"/>
        </w:rPr>
        <w:t>振動の位相から</w:t>
      </w:r>
      <w:r w:rsidR="009465B9">
        <w:rPr>
          <w:rFonts w:hint="eastAsia"/>
        </w:rPr>
        <w:t>発生したパルスの情報を読み取ることができる</w:t>
      </w:r>
      <w:r w:rsidR="009465B9">
        <w:rPr>
          <w:rFonts w:hint="eastAsia"/>
        </w:rPr>
        <w:t xml:space="preserve">. </w:t>
      </w:r>
      <w:r w:rsidR="00057F8B">
        <w:rPr>
          <w:rFonts w:hint="eastAsia"/>
        </w:rPr>
        <w:t>今回の実験では</w:t>
      </w:r>
      <w:r w:rsidR="00057BB9">
        <w:rPr>
          <w:rFonts w:hint="eastAsia"/>
        </w:rPr>
        <w:t>，</w:t>
      </w:r>
      <w:r w:rsidR="001552AA">
        <w:rPr>
          <w:rFonts w:hint="eastAsia"/>
        </w:rPr>
        <w:t>高次高調波を発生させるために</w:t>
      </w:r>
      <w:r w:rsidR="001552AA">
        <w:rPr>
          <w:rFonts w:hint="eastAsia"/>
        </w:rPr>
        <w:t>800nm</w:t>
      </w:r>
      <w:r w:rsidR="001552AA">
        <w:rPr>
          <w:rFonts w:hint="eastAsia"/>
        </w:rPr>
        <w:t>の</w:t>
      </w:r>
      <w:r w:rsidR="001552AA">
        <w:rPr>
          <w:rFonts w:hint="eastAsia"/>
        </w:rPr>
        <w:t>IR</w:t>
      </w:r>
      <w:r w:rsidR="001552AA">
        <w:rPr>
          <w:rFonts w:hint="eastAsia"/>
        </w:rPr>
        <w:t>光と</w:t>
      </w:r>
      <w:r w:rsidR="003700C9">
        <w:rPr>
          <w:rFonts w:hint="eastAsia"/>
        </w:rPr>
        <w:t>400</w:t>
      </w:r>
      <w:r w:rsidR="003700C9">
        <w:t>nm</w:t>
      </w:r>
      <w:r w:rsidR="003700C9">
        <w:t>の紫外光</w:t>
      </w:r>
      <w:r w:rsidR="00984DD7">
        <w:t>の</w:t>
      </w:r>
      <w:r w:rsidR="00984DD7">
        <w:t>2</w:t>
      </w:r>
      <w:r w:rsidR="00984DD7">
        <w:t>種類の光を</w:t>
      </w:r>
      <w:r w:rsidR="003700C9">
        <w:t>用いており</w:t>
      </w:r>
      <w:r w:rsidR="003700C9">
        <w:rPr>
          <w:rFonts w:hint="eastAsia"/>
        </w:rPr>
        <w:t>，「</w:t>
      </w:r>
      <w:r w:rsidR="003700C9">
        <w:rPr>
          <w:rFonts w:hint="eastAsia"/>
        </w:rPr>
        <w:t>800n</w:t>
      </w:r>
      <w:r w:rsidR="003700C9">
        <w:t>m</w:t>
      </w:r>
      <w:r w:rsidR="003700C9">
        <w:t>の</w:t>
      </w:r>
      <w:r w:rsidR="003700C9">
        <w:t>IR</w:t>
      </w:r>
      <w:r w:rsidR="003700C9">
        <w:t>光の強度を変化させると</w:t>
      </w:r>
      <w:r w:rsidR="003700C9">
        <w:rPr>
          <w:rFonts w:hint="eastAsia"/>
        </w:rPr>
        <w:t>，</w:t>
      </w:r>
      <w:r w:rsidR="003700C9">
        <w:t>信号強度</w:t>
      </w:r>
      <w:r w:rsidR="009465B9">
        <w:t>の振動</w:t>
      </w:r>
      <w:r w:rsidR="003700C9">
        <w:t>がどのように変化するのか」を調べることが目的である</w:t>
      </w:r>
      <w:r w:rsidR="003700C9">
        <w:rPr>
          <w:rFonts w:hint="eastAsia"/>
        </w:rPr>
        <w:t xml:space="preserve">. </w:t>
      </w:r>
    </w:p>
    <w:p w14:paraId="61B277C0" w14:textId="77777777" w:rsidR="008332C1" w:rsidRDefault="008332C1" w:rsidP="00756E1B">
      <w:pPr>
        <w:rPr>
          <w:strike/>
        </w:rPr>
      </w:pPr>
    </w:p>
    <w:p w14:paraId="16A8DA24" w14:textId="77777777" w:rsidR="008332C1" w:rsidRPr="008332C1" w:rsidRDefault="008332C1" w:rsidP="00756E1B">
      <w:pPr>
        <w:rPr>
          <w:strike/>
        </w:rPr>
      </w:pPr>
    </w:p>
    <w:p w14:paraId="02D8DE77" w14:textId="77777777" w:rsidR="008A67B1" w:rsidRDefault="008A67B1">
      <w:pPr>
        <w:widowControl/>
        <w:jc w:val="left"/>
      </w:pPr>
      <w:r>
        <w:br w:type="page"/>
      </w:r>
    </w:p>
    <w:p w14:paraId="54DB3BD1" w14:textId="1C3B7626" w:rsidR="00094109" w:rsidRDefault="008A67B1" w:rsidP="00756E1B">
      <w:r>
        <w:rPr>
          <w:rFonts w:hint="eastAsia"/>
        </w:rPr>
        <w:lastRenderedPageBreak/>
        <w:t>第</w:t>
      </w:r>
      <w:r>
        <w:rPr>
          <w:rFonts w:hint="eastAsia"/>
        </w:rPr>
        <w:t>2</w:t>
      </w:r>
      <w:r>
        <w:rPr>
          <w:rFonts w:hint="eastAsia"/>
        </w:rPr>
        <w:t>章</w:t>
      </w:r>
      <w:r>
        <w:rPr>
          <w:rFonts w:hint="eastAsia"/>
        </w:rPr>
        <w:t xml:space="preserve"> </w:t>
      </w:r>
      <w:r>
        <w:rPr>
          <w:rFonts w:hint="eastAsia"/>
        </w:rPr>
        <w:t>理論</w:t>
      </w:r>
    </w:p>
    <w:p w14:paraId="7992B0CB" w14:textId="77777777" w:rsidR="008A67B1" w:rsidRDefault="008A67B1" w:rsidP="00756E1B">
      <w:r>
        <w:rPr>
          <w:rFonts w:hint="eastAsia"/>
        </w:rPr>
        <w:t xml:space="preserve">2.1 </w:t>
      </w:r>
      <w:r>
        <w:rPr>
          <w:rFonts w:hint="eastAsia"/>
        </w:rPr>
        <w:t>高次高調波の発生原理</w:t>
      </w:r>
    </w:p>
    <w:p w14:paraId="0B9553DC" w14:textId="0AACFDAF" w:rsidR="000A2EA0" w:rsidRPr="00B53456" w:rsidRDefault="000A2EA0" w:rsidP="000A2EA0">
      <w:pPr>
        <w:rPr>
          <w:rFonts w:ascii="Segoe UI Symbol" w:hAnsi="Segoe UI Symbol" w:cs="Segoe UI Symbol"/>
        </w:rPr>
      </w:pPr>
      <w:r>
        <w:rPr>
          <w:rFonts w:ascii="Segoe UI Symbol" w:hAnsi="Segoe UI Symbol" w:cs="Segoe UI Symbol"/>
        </w:rPr>
        <w:t>高次高調波は，端的に言うと，「気体に入射光を当てると，入射光のエネルギーの整数倍の光が出てくる」という現象である．高次高調波の発生は，「</w:t>
      </w:r>
      <w:r w:rsidR="00F95696">
        <w:rPr>
          <w:rFonts w:ascii="Segoe UI Symbol" w:hAnsi="Segoe UI Symbol" w:cs="Segoe UI Symbol" w:hint="eastAsia"/>
        </w:rPr>
        <w:t>(1)</w:t>
      </w:r>
      <w:r>
        <w:rPr>
          <w:rFonts w:ascii="Segoe UI Symbol" w:hAnsi="Segoe UI Symbol" w:cs="Segoe UI Symbol"/>
        </w:rPr>
        <w:t>トンネルイオン化」「</w:t>
      </w:r>
      <w:r w:rsidR="00F95696">
        <w:rPr>
          <w:rFonts w:ascii="Segoe UI Symbol" w:hAnsi="Segoe UI Symbol" w:cs="Segoe UI Symbol" w:hint="eastAsia"/>
        </w:rPr>
        <w:t>(2)</w:t>
      </w:r>
      <w:r>
        <w:rPr>
          <w:rFonts w:ascii="Segoe UI Symbol" w:hAnsi="Segoe UI Symbol" w:cs="Segoe UI Symbol"/>
        </w:rPr>
        <w:t>電子の再衝突」「</w:t>
      </w:r>
      <w:r w:rsidR="00F95696">
        <w:rPr>
          <w:rFonts w:ascii="Segoe UI Symbol" w:hAnsi="Segoe UI Symbol" w:cs="Segoe UI Symbol" w:hint="eastAsia"/>
        </w:rPr>
        <w:t>(3)</w:t>
      </w:r>
      <w:r>
        <w:rPr>
          <w:rFonts w:ascii="Segoe UI Symbol" w:hAnsi="Segoe UI Symbol" w:cs="Segoe UI Symbol"/>
        </w:rPr>
        <w:t>高次高調波の発生」という</w:t>
      </w:r>
      <w:r>
        <w:rPr>
          <w:rFonts w:ascii="Segoe UI Symbol" w:hAnsi="Segoe UI Symbol" w:cs="Segoe UI Symbol" w:hint="eastAsia"/>
        </w:rPr>
        <w:t>3</w:t>
      </w:r>
      <w:r>
        <w:rPr>
          <w:rFonts w:ascii="Segoe UI Symbol" w:hAnsi="Segoe UI Symbol" w:cs="Segoe UI Symbol" w:hint="eastAsia"/>
        </w:rPr>
        <w:t>段階に分け，以下のように古典的に考えることができる</w:t>
      </w:r>
      <w:r w:rsidR="00E00D51">
        <w:rPr>
          <w:rFonts w:ascii="Segoe UI Symbol" w:hAnsi="Segoe UI Symbol" w:cs="Segoe UI Symbol" w:hint="eastAsia"/>
        </w:rPr>
        <w:t>[1]</w:t>
      </w:r>
      <w:r>
        <w:rPr>
          <w:rFonts w:ascii="Segoe UI Symbol" w:hAnsi="Segoe UI Symbol" w:cs="Segoe UI Symbol" w:hint="eastAsia"/>
        </w:rPr>
        <w:t>．</w:t>
      </w:r>
      <w:r w:rsidR="00F95696">
        <w:rPr>
          <w:rFonts w:ascii="Segoe UI Symbol" w:hAnsi="Segoe UI Symbol" w:cs="Segoe UI Symbol" w:hint="eastAsia"/>
        </w:rPr>
        <w:t>(1)</w:t>
      </w:r>
      <w:r>
        <w:rPr>
          <w:rFonts w:ascii="Segoe UI Symbol" w:hAnsi="Segoe UI Symbol" w:cs="Segoe UI Symbol"/>
        </w:rPr>
        <w:t>トンネルイオン化とは，気体原子内の電子がレーザー光の強い電</w:t>
      </w:r>
      <w:r w:rsidR="008B310C">
        <w:rPr>
          <w:rFonts w:ascii="Segoe UI Symbol" w:hAnsi="Segoe UI Symbol" w:cs="Segoe UI Symbol"/>
        </w:rPr>
        <w:t>場によってイオン化する現象である．通常，原子内の電子は原子核内にある陽子</w:t>
      </w:r>
      <w:r w:rsidR="00AA5EA1">
        <w:rPr>
          <w:rFonts w:ascii="Segoe UI Symbol" w:hAnsi="Segoe UI Symbol" w:cs="Segoe UI Symbol"/>
        </w:rPr>
        <w:t>のプラス電荷</w:t>
      </w:r>
      <w:r>
        <w:rPr>
          <w:rFonts w:ascii="Segoe UI Symbol" w:hAnsi="Segoe UI Symbol" w:cs="Segoe UI Symbol"/>
        </w:rPr>
        <w:t>によって束縛されているが，</w:t>
      </w:r>
      <w:r w:rsidR="004772B4">
        <w:rPr>
          <w:rFonts w:ascii="Segoe UI Symbol" w:hAnsi="Segoe UI Symbol" w:cs="Segoe UI Symbol"/>
        </w:rPr>
        <w:t>電場の大きいレーザー光を照射されると</w:t>
      </w:r>
      <w:r w:rsidR="004772B4">
        <w:rPr>
          <w:rFonts w:ascii="Segoe UI Symbol" w:hAnsi="Segoe UI Symbol" w:cs="Segoe UI Symbol" w:hint="eastAsia"/>
        </w:rPr>
        <w:t>，</w:t>
      </w:r>
      <w:r w:rsidR="004772B4">
        <w:rPr>
          <w:rFonts w:ascii="Segoe UI Symbol" w:hAnsi="Segoe UI Symbol" w:cs="Segoe UI Symbol"/>
        </w:rPr>
        <w:t>電子の感じるクーロンポテンシャルは歪み</w:t>
      </w:r>
      <w:r w:rsidR="004772B4">
        <w:rPr>
          <w:rFonts w:ascii="Segoe UI Symbol" w:hAnsi="Segoe UI Symbol" w:cs="Segoe UI Symbol" w:hint="eastAsia"/>
        </w:rPr>
        <w:t>，</w:t>
      </w:r>
      <w:r w:rsidR="00EE53E0">
        <w:rPr>
          <w:rFonts w:ascii="Segoe UI Symbol" w:hAnsi="Segoe UI Symbol" w:cs="Segoe UI Symbol"/>
        </w:rPr>
        <w:t>トンネル効果によって原子外部に飛び出していく</w:t>
      </w:r>
      <w:r w:rsidR="00EE53E0">
        <w:rPr>
          <w:rFonts w:ascii="Segoe UI Symbol" w:hAnsi="Segoe UI Symbol" w:cs="Segoe UI Symbol" w:hint="eastAsia"/>
        </w:rPr>
        <w:t>.</w:t>
      </w:r>
      <w:r w:rsidRPr="00953D4E">
        <w:rPr>
          <w:rFonts w:ascii="Segoe UI Symbol" w:hAnsi="Segoe UI Symbol" w:cs="Segoe UI Symbol"/>
        </w:rPr>
        <w:t>これ</w:t>
      </w:r>
      <w:r>
        <w:rPr>
          <w:rFonts w:ascii="Segoe UI Symbol" w:hAnsi="Segoe UI Symbol" w:cs="Segoe UI Symbol"/>
        </w:rPr>
        <w:t>がトンネルイオン化である．</w:t>
      </w:r>
      <w:r w:rsidR="00F95696">
        <w:rPr>
          <w:rFonts w:ascii="Segoe UI Symbol" w:hAnsi="Segoe UI Symbol" w:cs="Segoe UI Symbol" w:hint="eastAsia"/>
        </w:rPr>
        <w:t>(2)</w:t>
      </w:r>
      <w:r>
        <w:rPr>
          <w:rFonts w:ascii="Segoe UI Symbol" w:hAnsi="Segoe UI Symbol" w:cs="Segoe UI Symbol"/>
        </w:rPr>
        <w:t>トンネルイオン化によって飛び出した電子は，レーザー電場の振動方向に沿って加速される．最初，原子核から見て原子外部の方向に加速されていた電子は，レーザー電場の</w:t>
      </w:r>
      <w:r w:rsidR="003573D7">
        <w:rPr>
          <w:rFonts w:ascii="Segoe UI Symbol" w:hAnsi="Segoe UI Symbol" w:cs="Segoe UI Symbol" w:hint="eastAsia"/>
        </w:rPr>
        <w:t>向き</w:t>
      </w:r>
      <w:r>
        <w:rPr>
          <w:rFonts w:ascii="Segoe UI Symbol" w:hAnsi="Segoe UI Symbol" w:cs="Segoe UI Symbol"/>
        </w:rPr>
        <w:t>が逆方向になると，原子内部に向かって折返し，再度原子と衝突する．これが再衝突である</w:t>
      </w:r>
      <w:r>
        <w:rPr>
          <w:rFonts w:ascii="Segoe UI Symbol" w:hAnsi="Segoe UI Symbol" w:cs="Segoe UI Symbol" w:hint="eastAsia"/>
        </w:rPr>
        <w:t xml:space="preserve">. </w:t>
      </w:r>
      <w:r w:rsidR="00F95696">
        <w:rPr>
          <w:rFonts w:ascii="Segoe UI Symbol" w:hAnsi="Segoe UI Symbol" w:cs="Segoe UI Symbol"/>
        </w:rPr>
        <w:t>(3)</w:t>
      </w:r>
      <w:r>
        <w:rPr>
          <w:rFonts w:ascii="Segoe UI Symbol" w:hAnsi="Segoe UI Symbol" w:cs="Segoe UI Symbol"/>
        </w:rPr>
        <w:t>再衝突の後，電子は原子に再び束縛され，その際に運動エネルギーを失う．失った運動エネルギーは，光とし</w:t>
      </w:r>
      <w:r w:rsidR="00AA5EA1">
        <w:rPr>
          <w:rFonts w:ascii="Segoe UI Symbol" w:hAnsi="Segoe UI Symbol" w:cs="Segoe UI Symbol"/>
        </w:rPr>
        <w:t>て外部に放出されるが</w:t>
      </w:r>
      <w:r w:rsidR="00AA5EA1">
        <w:rPr>
          <w:rFonts w:ascii="Segoe UI Symbol" w:hAnsi="Segoe UI Symbol" w:cs="Segoe UI Symbol" w:hint="eastAsia"/>
        </w:rPr>
        <w:t>，</w:t>
      </w:r>
      <w:r w:rsidR="00AA5EA1">
        <w:rPr>
          <w:rFonts w:ascii="Segoe UI Symbol" w:hAnsi="Segoe UI Symbol" w:cs="Segoe UI Symbol"/>
        </w:rPr>
        <w:t>この光が</w:t>
      </w:r>
      <w:r>
        <w:rPr>
          <w:rFonts w:ascii="Segoe UI Symbol" w:hAnsi="Segoe UI Symbol" w:cs="Segoe UI Symbol"/>
        </w:rPr>
        <w:t>高次高調波として観測される</w:t>
      </w:r>
      <w:r>
        <w:rPr>
          <w:rFonts w:ascii="Segoe UI Symbol" w:hAnsi="Segoe UI Symbol" w:cs="Segoe UI Symbol" w:hint="eastAsia"/>
        </w:rPr>
        <w:t xml:space="preserve">. </w:t>
      </w:r>
    </w:p>
    <w:p w14:paraId="7ABED8FD" w14:textId="77777777" w:rsidR="00E810C0" w:rsidRPr="000E79BA" w:rsidRDefault="00E810C0" w:rsidP="00756E1B"/>
    <w:p w14:paraId="0697595A" w14:textId="638024B6" w:rsidR="003D4D8A" w:rsidRDefault="00E810C0" w:rsidP="00756E1B">
      <w:r>
        <w:rPr>
          <w:rFonts w:hint="eastAsia"/>
        </w:rPr>
        <w:t xml:space="preserve">2.2 </w:t>
      </w:r>
      <w:r w:rsidR="00A277C2">
        <w:t>2</w:t>
      </w:r>
      <w:r w:rsidR="00A277C2">
        <w:t>種類の波長を用いた</w:t>
      </w:r>
      <w:r w:rsidR="005B7DF6">
        <w:t>試料のイオン化について</w:t>
      </w:r>
    </w:p>
    <w:p w14:paraId="460D4005" w14:textId="77777777" w:rsidR="005B7DF6" w:rsidRDefault="005B7DF6" w:rsidP="00756E1B">
      <w:pPr>
        <w:rPr>
          <w:ins w:id="8" w:author="NH17A" w:date="2021-01-09T16:13:00Z"/>
        </w:rPr>
      </w:pPr>
    </w:p>
    <w:p w14:paraId="55EACF3F" w14:textId="77777777" w:rsidR="00965856" w:rsidRDefault="00965856" w:rsidP="00756E1B">
      <w:pPr>
        <w:rPr>
          <w:ins w:id="9" w:author="NH17A" w:date="2021-01-09T16:43:00Z"/>
        </w:rPr>
      </w:pPr>
      <w:ins w:id="10" w:author="NH17A" w:date="2021-01-09T16:42:00Z">
        <w:r>
          <w:rPr>
            <w:rFonts w:hint="eastAsia"/>
          </w:rPr>
          <w:t>ここには、</w:t>
        </w:r>
      </w:ins>
    </w:p>
    <w:p w14:paraId="5240B598" w14:textId="3B2357C4" w:rsidR="00B1181D" w:rsidRDefault="00965856" w:rsidP="00756E1B">
      <w:pPr>
        <w:rPr>
          <w:ins w:id="11" w:author="NH17A" w:date="2021-01-09T16:42:00Z"/>
        </w:rPr>
      </w:pPr>
      <w:ins w:id="12" w:author="NH17A" w:date="2021-01-09T16:42:00Z">
        <w:r>
          <w:rPr>
            <w:rFonts w:hint="eastAsia"/>
          </w:rPr>
          <w:t>・エネルギー準位とイオン化過程の図</w:t>
        </w:r>
      </w:ins>
    </w:p>
    <w:p w14:paraId="401F5BF0" w14:textId="1DF99001" w:rsidR="00C72C4D" w:rsidRDefault="00965856" w:rsidP="00756E1B">
      <w:pPr>
        <w:rPr>
          <w:ins w:id="13" w:author="NH17A" w:date="2021-01-10T14:02:00Z"/>
        </w:rPr>
      </w:pPr>
      <w:ins w:id="14" w:author="NH17A" w:date="2021-01-09T16:43:00Z">
        <w:r>
          <w:rPr>
            <w:rFonts w:hint="eastAsia"/>
          </w:rPr>
          <w:t>を</w:t>
        </w:r>
      </w:ins>
      <w:ins w:id="15" w:author="NH17A" w:date="2021-01-10T14:02:00Z">
        <w:r w:rsidR="00C72C4D">
          <w:rPr>
            <w:rFonts w:hint="eastAsia"/>
          </w:rPr>
          <w:t>以下を参考にして</w:t>
        </w:r>
      </w:ins>
      <w:ins w:id="16" w:author="NH17A" w:date="2021-01-09T16:43:00Z">
        <w:r>
          <w:rPr>
            <w:rFonts w:hint="eastAsia"/>
          </w:rPr>
          <w:t>書いて説明して下さい。</w:t>
        </w:r>
      </w:ins>
      <w:ins w:id="17" w:author="NH17A" w:date="2021-01-10T14:02:00Z">
        <w:r w:rsidR="00C72C4D">
          <w:rPr>
            <w:rFonts w:hint="eastAsia"/>
          </w:rPr>
          <w:t>このままの図や文章のコピーは不可です。</w:t>
        </w:r>
      </w:ins>
    </w:p>
    <w:p w14:paraId="1CC5D36D" w14:textId="77777777" w:rsidR="00C72C4D" w:rsidRDefault="00C72C4D" w:rsidP="00756E1B">
      <w:pPr>
        <w:rPr>
          <w:ins w:id="18" w:author="NH17A" w:date="2021-01-10T14:02:00Z"/>
        </w:rPr>
      </w:pPr>
    </w:p>
    <w:p w14:paraId="5886B27B" w14:textId="77777777" w:rsidR="00C72C4D" w:rsidRDefault="00C72C4D" w:rsidP="00756E1B">
      <w:pPr>
        <w:rPr>
          <w:ins w:id="19" w:author="NH17A" w:date="2021-01-10T14:02:00Z"/>
        </w:rPr>
      </w:pPr>
    </w:p>
    <w:p w14:paraId="07D35ECC" w14:textId="6C4CC74C" w:rsidR="00965856" w:rsidRPr="00C72C4D" w:rsidRDefault="00C72C4D" w:rsidP="00756E1B">
      <w:ins w:id="20" w:author="NH17A" w:date="2021-01-10T14:02:00Z">
        <w:r>
          <w:rPr>
            <w:rFonts w:hint="eastAsia"/>
            <w:noProof/>
          </w:rPr>
          <w:drawing>
            <wp:inline distT="0" distB="0" distL="0" distR="0" wp14:anchorId="1CA2429A" wp14:editId="23CED218">
              <wp:extent cx="5391150" cy="2105025"/>
              <wp:effectExtent l="0" t="0" r="0" b="9525"/>
              <wp:docPr id="9" name="図 9" descr="C:\Users\NH17A\Desktop\経路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17A\Desktop\経路図.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ins>
    </w:p>
    <w:p w14:paraId="774B737C" w14:textId="78F557D9" w:rsidR="003D4D8A" w:rsidRPr="00B566E3" w:rsidRDefault="00547B54">
      <w:pPr>
        <w:widowControl/>
        <w:jc w:val="left"/>
      </w:pPr>
      <w:r>
        <w:t>今回の実験では</w:t>
      </w:r>
      <w:r>
        <w:rPr>
          <w:rFonts w:hint="eastAsia"/>
        </w:rPr>
        <w:t>，</w:t>
      </w:r>
      <w:r w:rsidR="00B167F5">
        <w:rPr>
          <w:rFonts w:hint="eastAsia"/>
        </w:rPr>
        <w:t>発生させた</w:t>
      </w:r>
      <w:r w:rsidR="001D7F21">
        <w:rPr>
          <w:rFonts w:hint="eastAsia"/>
        </w:rPr>
        <w:t>高次高調波に</w:t>
      </w:r>
      <w:r w:rsidR="006B64AE">
        <w:rPr>
          <w:rFonts w:hint="eastAsia"/>
        </w:rPr>
        <w:t>，</w:t>
      </w:r>
      <w:r w:rsidR="00B167F5">
        <w:rPr>
          <w:rFonts w:hint="eastAsia"/>
        </w:rPr>
        <w:t>基本波にあたる</w:t>
      </w:r>
      <w:r w:rsidR="00B167F5">
        <w:rPr>
          <w:rFonts w:hint="eastAsia"/>
        </w:rPr>
        <w:t>800nm</w:t>
      </w:r>
      <w:r w:rsidR="00B167F5">
        <w:rPr>
          <w:rFonts w:hint="eastAsia"/>
        </w:rPr>
        <w:t>の</w:t>
      </w:r>
      <w:r w:rsidR="00B167F5">
        <w:rPr>
          <w:rFonts w:hint="eastAsia"/>
        </w:rPr>
        <w:t>IR</w:t>
      </w:r>
      <w:r w:rsidR="00B167F5">
        <w:rPr>
          <w:rFonts w:hint="eastAsia"/>
        </w:rPr>
        <w:t>光</w:t>
      </w:r>
      <w:r w:rsidR="006B64AE">
        <w:rPr>
          <w:rFonts w:hint="eastAsia"/>
        </w:rPr>
        <w:t>を加え</w:t>
      </w:r>
      <w:r w:rsidR="00C879A3">
        <w:rPr>
          <w:rFonts w:hint="eastAsia"/>
        </w:rPr>
        <w:t>，</w:t>
      </w:r>
      <w:r w:rsidR="00197736">
        <w:rPr>
          <w:rFonts w:hint="eastAsia"/>
        </w:rPr>
        <w:t>アルゴンガスをイオン化した</w:t>
      </w:r>
      <w:r w:rsidR="00197736">
        <w:rPr>
          <w:rFonts w:hint="eastAsia"/>
        </w:rPr>
        <w:t xml:space="preserve">. </w:t>
      </w:r>
      <w:r w:rsidR="00197736">
        <w:rPr>
          <w:rFonts w:hint="eastAsia"/>
        </w:rPr>
        <w:t>この方法では，</w:t>
      </w:r>
      <w:r w:rsidR="00773C20">
        <w:rPr>
          <w:rFonts w:hint="eastAsia"/>
        </w:rPr>
        <w:t>ある量子状態の電子のみを選択的にイオン化することができ，</w:t>
      </w:r>
      <w:r w:rsidR="00DE4BF6">
        <w:rPr>
          <w:rFonts w:hint="eastAsia"/>
        </w:rPr>
        <w:t>縮退の影響を受けないという</w:t>
      </w:r>
      <w:r w:rsidR="00A50622">
        <w:rPr>
          <w:rFonts w:hint="eastAsia"/>
        </w:rPr>
        <w:t>利点がある</w:t>
      </w:r>
      <w:r w:rsidR="00864DDB">
        <w:rPr>
          <w:rFonts w:hint="eastAsia"/>
        </w:rPr>
        <w:t>[2].</w:t>
      </w:r>
      <w:r w:rsidR="006B64AE">
        <w:t xml:space="preserve"> </w:t>
      </w:r>
      <w:r w:rsidR="006B64AE">
        <w:t>さらに</w:t>
      </w:r>
      <w:r w:rsidR="006B64AE">
        <w:rPr>
          <w:rFonts w:hint="eastAsia"/>
        </w:rPr>
        <w:t>，</w:t>
      </w:r>
      <w:r w:rsidR="006B64AE">
        <w:t>高次高調波の発生の</w:t>
      </w:r>
      <w:r w:rsidR="006B64AE">
        <w:lastRenderedPageBreak/>
        <w:t>際</w:t>
      </w:r>
      <w:r w:rsidR="003E2902">
        <w:rPr>
          <w:rFonts w:hint="eastAsia"/>
        </w:rPr>
        <w:t>に，基本波である</w:t>
      </w:r>
      <w:r w:rsidR="003E2902">
        <w:rPr>
          <w:rFonts w:hint="eastAsia"/>
        </w:rPr>
        <w:t>800nm</w:t>
      </w:r>
      <w:r w:rsidR="003E2902">
        <w:rPr>
          <w:rFonts w:hint="eastAsia"/>
        </w:rPr>
        <w:t>の</w:t>
      </w:r>
      <w:r w:rsidR="003E2902">
        <w:rPr>
          <w:rFonts w:hint="eastAsia"/>
        </w:rPr>
        <w:t>IR</w:t>
      </w:r>
      <w:r w:rsidR="003E2902">
        <w:rPr>
          <w:rFonts w:hint="eastAsia"/>
        </w:rPr>
        <w:t>光と，</w:t>
      </w:r>
      <w:r w:rsidR="003E2902">
        <w:rPr>
          <w:rFonts w:hint="eastAsia"/>
        </w:rPr>
        <w:t>2</w:t>
      </w:r>
      <w:r w:rsidR="003E2902">
        <w:rPr>
          <w:rFonts w:hint="eastAsia"/>
        </w:rPr>
        <w:t>倍波である</w:t>
      </w:r>
      <w:r w:rsidR="003E2902">
        <w:rPr>
          <w:rFonts w:hint="eastAsia"/>
        </w:rPr>
        <w:t>400nm</w:t>
      </w:r>
      <w:r w:rsidR="003E2902">
        <w:rPr>
          <w:rFonts w:hint="eastAsia"/>
        </w:rPr>
        <w:t>の紫外光を用いた</w:t>
      </w:r>
      <w:r w:rsidR="003E2902">
        <w:rPr>
          <w:rFonts w:hint="eastAsia"/>
        </w:rPr>
        <w:t xml:space="preserve">. </w:t>
      </w:r>
      <w:r w:rsidR="003E2902">
        <w:rPr>
          <w:rFonts w:hint="eastAsia"/>
        </w:rPr>
        <w:t>このとき，</w:t>
      </w:r>
      <w:r w:rsidR="004B6AAF">
        <w:rPr>
          <w:rFonts w:hint="eastAsia"/>
        </w:rPr>
        <w:t>基本波</w:t>
      </w:r>
      <w:r w:rsidR="00B566E3">
        <w:rPr>
          <w:rFonts w:hint="eastAsia"/>
        </w:rPr>
        <w:t>による</w:t>
      </w:r>
      <w:r w:rsidR="004B6AAF">
        <w:rPr>
          <w:rFonts w:hint="eastAsia"/>
        </w:rPr>
        <w:t>奇数次の高次高調波に加え，</w:t>
      </w:r>
      <w:r w:rsidR="004B6AAF">
        <w:rPr>
          <w:rFonts w:hint="eastAsia"/>
        </w:rPr>
        <w:t>2</w:t>
      </w:r>
      <w:r w:rsidR="004B6AAF">
        <w:rPr>
          <w:rFonts w:hint="eastAsia"/>
        </w:rPr>
        <w:t>倍波</w:t>
      </w:r>
      <w:r w:rsidR="00B566E3">
        <w:rPr>
          <w:rFonts w:hint="eastAsia"/>
        </w:rPr>
        <w:t>による</w:t>
      </w:r>
      <w:r w:rsidR="004B6AAF">
        <w:rPr>
          <w:rFonts w:hint="eastAsia"/>
        </w:rPr>
        <w:t>偶数次の高次高調波</w:t>
      </w:r>
      <w:r w:rsidR="00B566E3">
        <w:rPr>
          <w:rFonts w:hint="eastAsia"/>
        </w:rPr>
        <w:t>も生じる</w:t>
      </w:r>
      <w:r w:rsidR="00B566E3">
        <w:rPr>
          <w:rFonts w:hint="eastAsia"/>
        </w:rPr>
        <w:t xml:space="preserve">. </w:t>
      </w:r>
    </w:p>
    <w:p w14:paraId="281578DF" w14:textId="6BA76060" w:rsidR="006B64AE" w:rsidRDefault="007E27F0" w:rsidP="006B64AE">
      <w:pPr>
        <w:widowControl/>
        <w:jc w:val="center"/>
      </w:pPr>
      <w:r w:rsidRPr="007E27F0">
        <w:rPr>
          <w:noProof/>
        </w:rPr>
        <w:drawing>
          <wp:inline distT="0" distB="0" distL="0" distR="0" wp14:anchorId="6C883454" wp14:editId="4CCF9A34">
            <wp:extent cx="3295650" cy="2207463"/>
            <wp:effectExtent l="0" t="0" r="0" b="0"/>
            <wp:docPr id="10" name="図 10" descr="C:\Users\kk515go\source\repos\図\12次高調波の発生原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515go\source\repos\図\12次高調波の発生原理.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11416" cy="2218023"/>
                    </a:xfrm>
                    <a:prstGeom prst="rect">
                      <a:avLst/>
                    </a:prstGeom>
                    <a:noFill/>
                    <a:ln>
                      <a:noFill/>
                    </a:ln>
                  </pic:spPr>
                </pic:pic>
              </a:graphicData>
            </a:graphic>
          </wp:inline>
        </w:drawing>
      </w:r>
    </w:p>
    <w:p w14:paraId="6E11ED22" w14:textId="7213C5D2" w:rsidR="00E03F95" w:rsidRPr="006B64AE" w:rsidRDefault="00E03F95" w:rsidP="006B64AE">
      <w:pPr>
        <w:widowControl/>
        <w:jc w:val="center"/>
        <w:rPr>
          <w:rFonts w:hint="eastAsia"/>
        </w:rPr>
      </w:pPr>
      <w:r>
        <w:t>図</w:t>
      </w:r>
      <w:r>
        <w:rPr>
          <w:rFonts w:hint="eastAsia"/>
        </w:rPr>
        <w:t>2.</w:t>
      </w:r>
      <w:r>
        <w:t>1 12</w:t>
      </w:r>
      <w:r>
        <w:t>次高調波の発生原理</w:t>
      </w:r>
    </w:p>
    <w:p w14:paraId="7334FE41" w14:textId="3C555CAE" w:rsidR="001D7F21" w:rsidRPr="00872376" w:rsidRDefault="001A2B38">
      <w:pPr>
        <w:widowControl/>
        <w:jc w:val="left"/>
        <w:rPr>
          <w:rFonts w:hint="eastAsia"/>
        </w:rPr>
      </w:pPr>
      <w:r>
        <w:rPr>
          <w:rFonts w:hint="eastAsia"/>
        </w:rPr>
        <w:t>ここで，</w:t>
      </w:r>
      <w:r>
        <w:rPr>
          <w:rFonts w:hint="eastAsia"/>
        </w:rPr>
        <w:t>12</w:t>
      </w:r>
      <w:r>
        <w:rPr>
          <w:rFonts w:hint="eastAsia"/>
        </w:rPr>
        <w:t>次高調波の発生原理に着目する</w:t>
      </w:r>
      <w:r>
        <w:rPr>
          <w:rFonts w:hint="eastAsia"/>
        </w:rPr>
        <w:t xml:space="preserve">. </w:t>
      </w:r>
      <w:r>
        <w:rPr>
          <w:rFonts w:hint="eastAsia"/>
        </w:rPr>
        <w:t>図</w:t>
      </w:r>
      <w:r>
        <w:rPr>
          <w:rFonts w:hint="eastAsia"/>
        </w:rPr>
        <w:t>2.1</w:t>
      </w:r>
      <w:r>
        <w:rPr>
          <w:rFonts w:hint="eastAsia"/>
        </w:rPr>
        <w:t>は，</w:t>
      </w:r>
      <w:r w:rsidR="00453941">
        <w:rPr>
          <w:rFonts w:hint="eastAsia"/>
        </w:rPr>
        <w:t>12</w:t>
      </w:r>
      <w:r w:rsidR="00453941">
        <w:rPr>
          <w:rFonts w:hint="eastAsia"/>
        </w:rPr>
        <w:t>次高調波を発生させる</w:t>
      </w:r>
      <w:r w:rsidR="00453941">
        <w:rPr>
          <w:rFonts w:hint="eastAsia"/>
        </w:rPr>
        <w:t>3</w:t>
      </w:r>
      <w:r w:rsidR="00453941">
        <w:rPr>
          <w:rFonts w:hint="eastAsia"/>
        </w:rPr>
        <w:t>つの機構についての図である</w:t>
      </w:r>
      <w:r w:rsidR="00453941">
        <w:rPr>
          <w:rFonts w:hint="eastAsia"/>
        </w:rPr>
        <w:t xml:space="preserve">. </w:t>
      </w:r>
      <w:r w:rsidR="00AC15D8">
        <w:rPr>
          <w:rFonts w:hint="eastAsia"/>
        </w:rPr>
        <w:t>12</w:t>
      </w:r>
      <w:r w:rsidR="00AC15D8">
        <w:rPr>
          <w:rFonts w:hint="eastAsia"/>
        </w:rPr>
        <w:t>次高調波</w:t>
      </w:r>
      <w:r w:rsidR="00782834">
        <w:rPr>
          <w:rFonts w:hint="eastAsia"/>
        </w:rPr>
        <w:t>は，</w:t>
      </w:r>
      <w:r w:rsidR="00782834">
        <w:rPr>
          <w:rFonts w:hint="eastAsia"/>
        </w:rPr>
        <w:t>2</w:t>
      </w:r>
      <w:r w:rsidR="00782834">
        <w:rPr>
          <w:rFonts w:hint="eastAsia"/>
        </w:rPr>
        <w:t>倍波によるトンネルイオンの再衝突過程からの発生に加え，</w:t>
      </w:r>
      <w:r w:rsidR="00585D37">
        <w:rPr>
          <w:rFonts w:hint="eastAsia"/>
        </w:rPr>
        <w:t>隣接する次数からの基本波の吸収や放出</w:t>
      </w:r>
      <w:r w:rsidR="002C24EA">
        <w:rPr>
          <w:rFonts w:hint="eastAsia"/>
        </w:rPr>
        <w:t>によっても発生する</w:t>
      </w:r>
      <w:r w:rsidR="002C24EA">
        <w:rPr>
          <w:rFonts w:hint="eastAsia"/>
        </w:rPr>
        <w:t xml:space="preserve">. </w:t>
      </w:r>
      <w:r w:rsidR="002C24EA">
        <w:rPr>
          <w:rFonts w:hint="eastAsia"/>
        </w:rPr>
        <w:t>つまり，</w:t>
      </w:r>
      <w:r w:rsidR="00585D37">
        <w:rPr>
          <w:rFonts w:hint="eastAsia"/>
        </w:rPr>
        <w:t>「</w:t>
      </w:r>
      <w:r w:rsidR="00782834">
        <w:rPr>
          <w:rFonts w:hint="eastAsia"/>
        </w:rPr>
        <w:t>11</w:t>
      </w:r>
      <w:r w:rsidR="00782834">
        <w:rPr>
          <w:rFonts w:hint="eastAsia"/>
        </w:rPr>
        <w:t>次高調波</w:t>
      </w:r>
      <w:r w:rsidR="00585D37">
        <w:rPr>
          <w:rFonts w:hint="eastAsia"/>
        </w:rPr>
        <w:t>+</w:t>
      </w:r>
      <w:r w:rsidR="00585D37">
        <w:t>IR</w:t>
      </w:r>
      <w:r w:rsidR="00585D37">
        <w:t>光</w:t>
      </w:r>
      <w:r w:rsidR="00585D37">
        <w:t>1</w:t>
      </w:r>
      <w:r w:rsidR="00585D37">
        <w:t>つ分」</w:t>
      </w:r>
      <w:r w:rsidR="00585D37">
        <w:rPr>
          <w:rFonts w:hint="eastAsia"/>
        </w:rPr>
        <w:t>，</w:t>
      </w:r>
      <w:r w:rsidR="00872376">
        <w:rPr>
          <w:rFonts w:hint="eastAsia"/>
        </w:rPr>
        <w:t>「</w:t>
      </w:r>
      <w:r w:rsidR="00872376">
        <w:rPr>
          <w:rFonts w:hint="eastAsia"/>
        </w:rPr>
        <w:t>12</w:t>
      </w:r>
      <w:r w:rsidR="00872376">
        <w:rPr>
          <w:rFonts w:hint="eastAsia"/>
        </w:rPr>
        <w:t>次高調波そのもの」，「</w:t>
      </w:r>
      <w:r w:rsidR="00585D37">
        <w:t>13</w:t>
      </w:r>
      <w:r w:rsidR="00585D37">
        <w:t>次高調波</w:t>
      </w:r>
      <w:r w:rsidR="00585D37">
        <w:rPr>
          <w:rFonts w:hint="eastAsia"/>
        </w:rPr>
        <w:t>-IR</w:t>
      </w:r>
      <w:r w:rsidR="00585D37">
        <w:rPr>
          <w:rFonts w:hint="eastAsia"/>
        </w:rPr>
        <w:t>光子</w:t>
      </w:r>
      <w:r w:rsidR="00585D37">
        <w:rPr>
          <w:rFonts w:hint="eastAsia"/>
        </w:rPr>
        <w:t>1</w:t>
      </w:r>
      <w:r w:rsidR="00585D37">
        <w:rPr>
          <w:rFonts w:hint="eastAsia"/>
        </w:rPr>
        <w:t>つ分」</w:t>
      </w:r>
      <w:r w:rsidR="00872376">
        <w:rPr>
          <w:rFonts w:hint="eastAsia"/>
        </w:rPr>
        <w:t>という</w:t>
      </w:r>
      <w:r w:rsidR="00872376">
        <w:rPr>
          <w:rFonts w:hint="eastAsia"/>
        </w:rPr>
        <w:t>3</w:t>
      </w:r>
      <w:r w:rsidR="00872376">
        <w:rPr>
          <w:rFonts w:hint="eastAsia"/>
        </w:rPr>
        <w:t>つの発生源があり，この</w:t>
      </w:r>
      <w:r w:rsidR="00872376">
        <w:rPr>
          <w:rFonts w:hint="eastAsia"/>
        </w:rPr>
        <w:t>3</w:t>
      </w:r>
      <w:r w:rsidR="00872376">
        <w:rPr>
          <w:rFonts w:hint="eastAsia"/>
        </w:rPr>
        <w:t>つの光が干渉し合う</w:t>
      </w:r>
      <w:r w:rsidR="00872376">
        <w:rPr>
          <w:rFonts w:hint="eastAsia"/>
        </w:rPr>
        <w:t xml:space="preserve">. </w:t>
      </w:r>
      <w:bookmarkStart w:id="21" w:name="_GoBack"/>
      <w:bookmarkEnd w:id="21"/>
    </w:p>
    <w:p w14:paraId="20422638" w14:textId="77777777" w:rsidR="00453941" w:rsidRDefault="00453941">
      <w:pPr>
        <w:widowControl/>
        <w:jc w:val="left"/>
      </w:pPr>
    </w:p>
    <w:p w14:paraId="24C0FE19" w14:textId="77777777" w:rsidR="00453941" w:rsidRPr="00872376" w:rsidRDefault="00453941">
      <w:pPr>
        <w:widowControl/>
        <w:jc w:val="left"/>
        <w:rPr>
          <w:rFonts w:hint="eastAsia"/>
        </w:rPr>
      </w:pPr>
    </w:p>
    <w:p w14:paraId="249A592E" w14:textId="77777777" w:rsidR="00E810C0" w:rsidRDefault="003D4D8A" w:rsidP="00756E1B">
      <w:r>
        <w:rPr>
          <w:rFonts w:hint="eastAsia"/>
        </w:rPr>
        <w:t>第</w:t>
      </w:r>
      <w:r>
        <w:t>3</w:t>
      </w:r>
      <w:r>
        <w:rPr>
          <w:rFonts w:hint="eastAsia"/>
        </w:rPr>
        <w:t>章</w:t>
      </w:r>
      <w:r>
        <w:rPr>
          <w:rFonts w:hint="eastAsia"/>
        </w:rPr>
        <w:t xml:space="preserve"> </w:t>
      </w:r>
      <w:r>
        <w:rPr>
          <w:rFonts w:hint="eastAsia"/>
        </w:rPr>
        <w:t>実験方法</w:t>
      </w:r>
    </w:p>
    <w:p w14:paraId="505BFA60" w14:textId="5A5A6A6D" w:rsidR="003D4D8A" w:rsidRDefault="003D4D8A" w:rsidP="00756E1B">
      <w:r>
        <w:rPr>
          <w:rFonts w:hint="eastAsia"/>
        </w:rPr>
        <w:t xml:space="preserve">3.1 </w:t>
      </w:r>
      <w:r>
        <w:rPr>
          <w:rFonts w:hint="eastAsia"/>
        </w:rPr>
        <w:t>測定方法</w:t>
      </w:r>
    </w:p>
    <w:p w14:paraId="29474FE8" w14:textId="77777777" w:rsidR="00B759E6" w:rsidRDefault="00B50A31" w:rsidP="00756E1B">
      <w:r>
        <w:t>測定に用いた光学系の模式図を</w:t>
      </w:r>
      <w:r>
        <w:rPr>
          <w:rFonts w:hint="eastAsia"/>
        </w:rPr>
        <w:t>，</w:t>
      </w:r>
      <w:r>
        <w:t>図</w:t>
      </w:r>
      <w:r>
        <w:rPr>
          <w:rFonts w:hint="eastAsia"/>
        </w:rPr>
        <w:t>3.1</w:t>
      </w:r>
      <w:r>
        <w:rPr>
          <w:rFonts w:hint="eastAsia"/>
        </w:rPr>
        <w:t>に示した</w:t>
      </w:r>
      <w:r>
        <w:rPr>
          <w:rFonts w:hint="eastAsia"/>
        </w:rPr>
        <w:t xml:space="preserve">. </w:t>
      </w:r>
    </w:p>
    <w:p w14:paraId="0B362E8B" w14:textId="457354E1" w:rsidR="00B759E6" w:rsidRDefault="00B4783F" w:rsidP="00756E1B">
      <w:r w:rsidRPr="00B4783F">
        <w:rPr>
          <w:noProof/>
        </w:rPr>
        <w:drawing>
          <wp:inline distT="0" distB="0" distL="0" distR="0" wp14:anchorId="4787F35F" wp14:editId="099BA756">
            <wp:extent cx="5400040" cy="2365643"/>
            <wp:effectExtent l="0" t="0" r="0" b="0"/>
            <wp:docPr id="17" name="図 17" descr="C:\Users\kk515go\source\repos\図\使用した光学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k515go\source\repos\図\使用した光学系.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365643"/>
                    </a:xfrm>
                    <a:prstGeom prst="rect">
                      <a:avLst/>
                    </a:prstGeom>
                    <a:noFill/>
                    <a:ln>
                      <a:noFill/>
                    </a:ln>
                  </pic:spPr>
                </pic:pic>
              </a:graphicData>
            </a:graphic>
          </wp:inline>
        </w:drawing>
      </w:r>
    </w:p>
    <w:p w14:paraId="44265580" w14:textId="27B88B46" w:rsidR="00B759E6" w:rsidRDefault="00B759E6" w:rsidP="00B759E6">
      <w:pPr>
        <w:jc w:val="center"/>
      </w:pPr>
      <w:r>
        <w:t>図</w:t>
      </w:r>
      <w:r>
        <w:rPr>
          <w:rFonts w:hint="eastAsia"/>
        </w:rPr>
        <w:t>3</w:t>
      </w:r>
      <w:r>
        <w:t xml:space="preserve">.1 </w:t>
      </w:r>
      <w:r>
        <w:t>測定に用いた光学系</w:t>
      </w:r>
    </w:p>
    <w:p w14:paraId="674C08E0" w14:textId="2F576853" w:rsidR="00C727F7" w:rsidRDefault="00B759E6" w:rsidP="00756E1B">
      <w:r>
        <w:rPr>
          <w:rFonts w:hint="eastAsia"/>
        </w:rPr>
        <w:t>図</w:t>
      </w:r>
      <w:r>
        <w:rPr>
          <w:rFonts w:hint="eastAsia"/>
        </w:rPr>
        <w:t>3.1</w:t>
      </w:r>
      <w:r w:rsidR="00714024">
        <w:rPr>
          <w:rFonts w:hint="eastAsia"/>
        </w:rPr>
        <w:t>は大まかに，高次高調波を発生させるための部分と，発生した高次高調波を用いて測</w:t>
      </w:r>
      <w:r w:rsidR="00714024">
        <w:rPr>
          <w:rFonts w:hint="eastAsia"/>
        </w:rPr>
        <w:lastRenderedPageBreak/>
        <w:t>定を行う部分に分かれている</w:t>
      </w:r>
      <w:r w:rsidR="00714024">
        <w:rPr>
          <w:rFonts w:hint="eastAsia"/>
        </w:rPr>
        <w:t xml:space="preserve">. </w:t>
      </w:r>
      <w:r w:rsidR="008722DB">
        <w:rPr>
          <w:rFonts w:hint="eastAsia"/>
        </w:rPr>
        <w:t>まず，</w:t>
      </w:r>
      <w:r w:rsidR="00102E04">
        <w:rPr>
          <w:rFonts w:hint="eastAsia"/>
        </w:rPr>
        <w:t>高次高調波の発生機構について説明する</w:t>
      </w:r>
      <w:r w:rsidR="00102E04">
        <w:rPr>
          <w:rFonts w:hint="eastAsia"/>
        </w:rPr>
        <w:t xml:space="preserve">. </w:t>
      </w:r>
      <w:r w:rsidR="00A01EF3">
        <w:rPr>
          <w:rFonts w:hint="eastAsia"/>
        </w:rPr>
        <w:t>最初に</w:t>
      </w:r>
      <w:r w:rsidR="004B0C35">
        <w:rPr>
          <w:rFonts w:hint="eastAsia"/>
        </w:rPr>
        <w:t>(</w:t>
      </w:r>
      <w:r w:rsidR="004B0C35">
        <w:t>a)</w:t>
      </w:r>
      <w:r w:rsidR="008722DB">
        <w:rPr>
          <w:rFonts w:hint="eastAsia"/>
        </w:rPr>
        <w:t>波長</w:t>
      </w:r>
      <w:r w:rsidR="008722DB">
        <w:rPr>
          <w:rFonts w:hint="eastAsia"/>
        </w:rPr>
        <w:t>800</w:t>
      </w:r>
      <w:r w:rsidR="008722DB">
        <w:t>nm</w:t>
      </w:r>
      <w:r w:rsidR="008722DB">
        <w:t>のレーザー光</w:t>
      </w:r>
      <w:r>
        <w:t>（図の</w:t>
      </w:r>
      <m:oMath>
        <m:r>
          <w:rPr>
            <w:rFonts w:ascii="Cambria Math" w:hAnsi="Cambria Math"/>
          </w:rPr>
          <m:t>x</m:t>
        </m:r>
      </m:oMath>
      <w:r>
        <w:t>方向の直線変更）を</w:t>
      </w:r>
      <w:r w:rsidR="004B0C35">
        <w:rPr>
          <w:rFonts w:hint="eastAsia"/>
        </w:rPr>
        <w:t>(b)</w:t>
      </w:r>
      <w:r>
        <w:rPr>
          <w:rFonts w:hint="eastAsia"/>
        </w:rPr>
        <w:t>1/4</w:t>
      </w:r>
      <w:r>
        <w:rPr>
          <w:rFonts w:hint="eastAsia"/>
        </w:rPr>
        <w:t>波長板に</w:t>
      </w:r>
      <w:r w:rsidR="00732D4F">
        <w:rPr>
          <w:rFonts w:hint="eastAsia"/>
        </w:rPr>
        <w:t>入射</w:t>
      </w:r>
      <w:r w:rsidR="006C3410">
        <w:rPr>
          <w:rFonts w:hint="eastAsia"/>
        </w:rPr>
        <w:t>させ</w:t>
      </w:r>
      <w:r w:rsidR="00732D4F">
        <w:rPr>
          <w:rFonts w:hint="eastAsia"/>
        </w:rPr>
        <w:t>て</w:t>
      </w:r>
      <w:r w:rsidR="006C3410">
        <w:rPr>
          <w:rFonts w:hint="eastAsia"/>
        </w:rPr>
        <w:t>，</w:t>
      </w:r>
      <m:oMath>
        <m:r>
          <w:rPr>
            <w:rFonts w:ascii="Cambria Math" w:hAnsi="Cambria Math"/>
          </w:rPr>
          <m:t>y</m:t>
        </m:r>
      </m:oMath>
      <w:r w:rsidR="006C3410">
        <w:t>方向の直線偏光</w:t>
      </w:r>
      <w:r w:rsidR="00732D4F">
        <w:t>に変えた</w:t>
      </w:r>
      <w:r w:rsidR="00732D4F">
        <w:rPr>
          <w:rFonts w:hint="eastAsia"/>
        </w:rPr>
        <w:t xml:space="preserve">. </w:t>
      </w:r>
      <w:r w:rsidR="00732D4F">
        <w:t>その後</w:t>
      </w:r>
      <w:r w:rsidR="004B0C35">
        <w:rPr>
          <w:rFonts w:hint="eastAsia"/>
        </w:rPr>
        <w:t>(c)</w:t>
      </w:r>
      <w:r w:rsidR="00102E04">
        <w:t>fused</w:t>
      </w:r>
      <w:r w:rsidR="00732D4F">
        <w:rPr>
          <w:rFonts w:hint="eastAsia"/>
        </w:rPr>
        <w:t xml:space="preserve"> </w:t>
      </w:r>
      <w:r w:rsidR="00732D4F">
        <w:t>silica</w:t>
      </w:r>
      <w:r w:rsidR="00732D4F">
        <w:t>に入射させ</w:t>
      </w:r>
      <w:r w:rsidR="00732D4F">
        <w:rPr>
          <w:rFonts w:hint="eastAsia"/>
        </w:rPr>
        <w:t>，後述する</w:t>
      </w:r>
      <w:r w:rsidR="004B0C35">
        <w:rPr>
          <w:rFonts w:hint="eastAsia"/>
        </w:rPr>
        <w:t>(g)</w:t>
      </w:r>
      <w:r w:rsidR="002A02BA">
        <w:rPr>
          <w:rFonts w:hint="eastAsia"/>
        </w:rPr>
        <w:t>8</w:t>
      </w:r>
      <w:r w:rsidR="00732D4F">
        <w:rPr>
          <w:rFonts w:hint="eastAsia"/>
        </w:rPr>
        <w:t>00nm</w:t>
      </w:r>
      <w:r w:rsidR="00732D4F">
        <w:rPr>
          <w:rFonts w:hint="eastAsia"/>
        </w:rPr>
        <w:t>レーザーとのディレイを調整した</w:t>
      </w:r>
      <w:r w:rsidR="00732D4F">
        <w:rPr>
          <w:rFonts w:hint="eastAsia"/>
        </w:rPr>
        <w:t xml:space="preserve">. </w:t>
      </w:r>
      <w:r w:rsidR="004B0C35">
        <w:rPr>
          <w:rFonts w:hint="eastAsia"/>
        </w:rPr>
        <w:t>ディレイは</w:t>
      </w:r>
      <w:r w:rsidR="004B0C35">
        <w:rPr>
          <w:rFonts w:hint="eastAsia"/>
        </w:rPr>
        <w:t>(c)</w:t>
      </w:r>
      <w:r w:rsidR="00732D4F">
        <w:t>fused silica</w:t>
      </w:r>
      <w:r w:rsidR="003A1818">
        <w:t>の光軸に対する角度によって決まる</w:t>
      </w:r>
      <w:r w:rsidR="003A1818">
        <w:rPr>
          <w:rFonts w:hint="eastAsia"/>
        </w:rPr>
        <w:t xml:space="preserve">. </w:t>
      </w:r>
      <w:r w:rsidR="003A1818">
        <w:t>ディレイの調整後</w:t>
      </w:r>
      <w:r w:rsidR="003A1818">
        <w:rPr>
          <w:rFonts w:hint="eastAsia"/>
        </w:rPr>
        <w:t>，</w:t>
      </w:r>
      <w:r w:rsidR="004B0C35">
        <w:rPr>
          <w:rFonts w:hint="eastAsia"/>
        </w:rPr>
        <w:t>(d)</w:t>
      </w:r>
      <w:r w:rsidR="003A1818">
        <w:rPr>
          <w:rFonts w:hint="eastAsia"/>
        </w:rPr>
        <w:t>非線形結晶に入射させ，</w:t>
      </w:r>
      <w:r w:rsidR="003A1818">
        <w:rPr>
          <w:rFonts w:hint="eastAsia"/>
        </w:rPr>
        <w:t>2</w:t>
      </w:r>
      <w:r w:rsidR="003A1818">
        <w:rPr>
          <w:rFonts w:hint="eastAsia"/>
        </w:rPr>
        <w:t>倍波である</w:t>
      </w:r>
      <w:r w:rsidR="003A1818">
        <w:rPr>
          <w:rFonts w:hint="eastAsia"/>
        </w:rPr>
        <w:t>400nm</w:t>
      </w:r>
      <w:r w:rsidR="003A1818">
        <w:rPr>
          <w:rFonts w:hint="eastAsia"/>
        </w:rPr>
        <w:t>の紫外光を発生させた</w:t>
      </w:r>
      <w:r w:rsidR="003A1818">
        <w:rPr>
          <w:rFonts w:hint="eastAsia"/>
        </w:rPr>
        <w:t xml:space="preserve">. </w:t>
      </w:r>
      <w:r w:rsidR="00B67196">
        <w:t>(d)</w:t>
      </w:r>
      <w:r w:rsidR="005F6F9B">
        <w:rPr>
          <w:rFonts w:hint="eastAsia"/>
        </w:rPr>
        <w:t>非線形結晶からは，</w:t>
      </w:r>
      <w:r w:rsidR="005F6F9B">
        <w:rPr>
          <w:rFonts w:hint="eastAsia"/>
        </w:rPr>
        <w:t>800nm</w:t>
      </w:r>
      <w:r w:rsidR="005F6F9B">
        <w:rPr>
          <w:rFonts w:hint="eastAsia"/>
        </w:rPr>
        <w:t>の</w:t>
      </w:r>
      <w:r w:rsidR="005F6F9B">
        <w:rPr>
          <w:rFonts w:hint="eastAsia"/>
        </w:rPr>
        <w:t>IR</w:t>
      </w:r>
      <w:r w:rsidR="005F6F9B">
        <w:rPr>
          <w:rFonts w:hint="eastAsia"/>
        </w:rPr>
        <w:t>光（</w:t>
      </w:r>
      <m:oMath>
        <m:r>
          <w:rPr>
            <w:rFonts w:ascii="Cambria Math" w:hAnsi="Cambria Math"/>
          </w:rPr>
          <m:t>y</m:t>
        </m:r>
      </m:oMath>
      <w:r w:rsidR="005F6F9B">
        <w:t>方向の直線偏光）と</w:t>
      </w:r>
      <w:r w:rsidR="005F6F9B">
        <w:rPr>
          <w:rFonts w:hint="eastAsia"/>
        </w:rPr>
        <w:t>400nm</w:t>
      </w:r>
      <w:r w:rsidR="005F6F9B">
        <w:rPr>
          <w:rFonts w:hint="eastAsia"/>
        </w:rPr>
        <w:t>の紫外光（</w:t>
      </w:r>
      <m:oMath>
        <m:r>
          <w:rPr>
            <w:rFonts w:ascii="Cambria Math" w:hAnsi="Cambria Math"/>
          </w:rPr>
          <m:t>x</m:t>
        </m:r>
      </m:oMath>
      <w:r w:rsidR="005F6F9B">
        <w:t>方向の直線偏光）の</w:t>
      </w:r>
      <w:r w:rsidR="005F6F9B">
        <w:t>2</w:t>
      </w:r>
      <w:r w:rsidR="005F6F9B">
        <w:t>種類の光が</w:t>
      </w:r>
      <w:r w:rsidR="00783D92">
        <w:t>出ている</w:t>
      </w:r>
      <w:r w:rsidR="00783D92">
        <w:rPr>
          <w:rFonts w:hint="eastAsia"/>
        </w:rPr>
        <w:t xml:space="preserve">. </w:t>
      </w:r>
      <w:r w:rsidR="00F53620">
        <w:rPr>
          <w:rFonts w:hint="eastAsia"/>
        </w:rPr>
        <w:t>この</w:t>
      </w:r>
      <w:r w:rsidR="00102E04">
        <w:rPr>
          <w:rFonts w:hint="eastAsia"/>
        </w:rPr>
        <w:t>2</w:t>
      </w:r>
      <w:r w:rsidR="00102E04">
        <w:rPr>
          <w:rFonts w:hint="eastAsia"/>
        </w:rPr>
        <w:t>種類の光の偏光方向を同じ</w:t>
      </w:r>
      <w:r w:rsidR="0075376C">
        <w:rPr>
          <w:rFonts w:hint="eastAsia"/>
        </w:rPr>
        <w:t>にするた</w:t>
      </w:r>
      <w:r w:rsidR="0075376C">
        <w:t>め</w:t>
      </w:r>
      <w:r w:rsidR="0075376C">
        <w:rPr>
          <w:rFonts w:hint="eastAsia"/>
        </w:rPr>
        <w:t>に，</w:t>
      </w:r>
      <w:r w:rsidR="0075376C">
        <w:rPr>
          <w:rFonts w:hint="eastAsia"/>
        </w:rPr>
        <w:t>(e)</w:t>
      </w:r>
      <w:r w:rsidR="00102E04">
        <w:t>カルサイトを用いて</w:t>
      </w:r>
      <w:r w:rsidR="00102E04">
        <w:rPr>
          <w:rFonts w:hint="eastAsia"/>
        </w:rPr>
        <w:t>，</w:t>
      </w:r>
      <w:r w:rsidR="00102E04">
        <w:t>双方とも</w:t>
      </w:r>
      <m:oMath>
        <m:r>
          <w:rPr>
            <w:rFonts w:ascii="Cambria Math" w:hAnsi="Cambria Math"/>
          </w:rPr>
          <m:t>x</m:t>
        </m:r>
      </m:oMath>
      <w:r w:rsidR="00102E04">
        <w:t>方向の直線偏光とした</w:t>
      </w:r>
      <w:r w:rsidR="00102E04">
        <w:rPr>
          <w:rFonts w:hint="eastAsia"/>
        </w:rPr>
        <w:t xml:space="preserve">. </w:t>
      </w:r>
      <w:r w:rsidR="00102E04">
        <w:t>その後</w:t>
      </w:r>
      <w:r w:rsidR="00102E04">
        <w:rPr>
          <w:rFonts w:hint="eastAsia"/>
        </w:rPr>
        <w:t>，</w:t>
      </w:r>
      <w:r w:rsidR="00102E04">
        <w:t>2</w:t>
      </w:r>
      <w:r w:rsidR="00102E04">
        <w:t>種類の光を</w:t>
      </w:r>
      <w:r w:rsidR="0075376C">
        <w:rPr>
          <w:rFonts w:hint="eastAsia"/>
        </w:rPr>
        <w:t>(f)</w:t>
      </w:r>
      <w:r w:rsidR="00B552D3">
        <w:rPr>
          <w:rFonts w:hint="eastAsia"/>
        </w:rPr>
        <w:t>クリプトン</w:t>
      </w:r>
      <w:r w:rsidR="00102E04">
        <w:rPr>
          <w:rFonts w:hint="eastAsia"/>
        </w:rPr>
        <w:t>ガスに集光し，</w:t>
      </w:r>
      <w:r w:rsidR="000E79BA">
        <w:rPr>
          <w:rFonts w:hint="eastAsia"/>
        </w:rPr>
        <w:t>2.1</w:t>
      </w:r>
      <w:r w:rsidR="000E79BA">
        <w:rPr>
          <w:rFonts w:hint="eastAsia"/>
        </w:rPr>
        <w:t>節で記した原理に従い</w:t>
      </w:r>
      <w:r w:rsidR="00102E04">
        <w:rPr>
          <w:rFonts w:hint="eastAsia"/>
        </w:rPr>
        <w:t>高次高調波を発生させた</w:t>
      </w:r>
      <w:r w:rsidR="00102E04">
        <w:rPr>
          <w:rFonts w:hint="eastAsia"/>
        </w:rPr>
        <w:t xml:space="preserve">. </w:t>
      </w:r>
      <w:r w:rsidR="0075376C">
        <w:t>次に</w:t>
      </w:r>
      <w:r w:rsidR="0075376C">
        <w:rPr>
          <w:rFonts w:hint="eastAsia"/>
        </w:rPr>
        <w:t>，</w:t>
      </w:r>
      <w:r w:rsidR="0075376C">
        <w:t>信号強度の測定機構について説明する</w:t>
      </w:r>
      <w:r w:rsidR="0075376C">
        <w:rPr>
          <w:rFonts w:hint="eastAsia"/>
        </w:rPr>
        <w:t xml:space="preserve">. </w:t>
      </w:r>
      <w:r w:rsidR="0075376C">
        <w:t>(f)Kr</w:t>
      </w:r>
      <w:r w:rsidR="0075376C">
        <w:t>ガス</w:t>
      </w:r>
      <w:r w:rsidR="00F22EC2">
        <w:t>から発生した高次高調波に</w:t>
      </w:r>
      <w:r w:rsidR="00F22EC2">
        <w:rPr>
          <w:rFonts w:hint="eastAsia"/>
        </w:rPr>
        <w:t>，</w:t>
      </w:r>
      <w:r w:rsidR="0053078F">
        <w:rPr>
          <w:rFonts w:hint="eastAsia"/>
        </w:rPr>
        <w:t>基本波である</w:t>
      </w:r>
      <w:r w:rsidR="00F22EC2">
        <w:rPr>
          <w:rFonts w:hint="eastAsia"/>
        </w:rPr>
        <w:t>(g)</w:t>
      </w:r>
      <w:r w:rsidR="0053078F">
        <w:rPr>
          <w:rFonts w:hint="eastAsia"/>
        </w:rPr>
        <w:t>8</w:t>
      </w:r>
      <w:r w:rsidR="00F22EC2">
        <w:rPr>
          <w:rFonts w:hint="eastAsia"/>
        </w:rPr>
        <w:t>00nm</w:t>
      </w:r>
      <w:r w:rsidR="00F22EC2">
        <w:rPr>
          <w:rFonts w:hint="eastAsia"/>
        </w:rPr>
        <w:t>レーザーを加えて，</w:t>
      </w:r>
      <w:r w:rsidR="00F22EC2">
        <w:rPr>
          <w:rFonts w:hint="eastAsia"/>
        </w:rPr>
        <w:t>(h)</w:t>
      </w:r>
      <w:r w:rsidR="009D68F6">
        <w:rPr>
          <w:rFonts w:hint="eastAsia"/>
        </w:rPr>
        <w:t>アルゴン</w:t>
      </w:r>
      <w:r w:rsidR="00F22EC2">
        <w:rPr>
          <w:rFonts w:hint="eastAsia"/>
        </w:rPr>
        <w:t>ガスをイオン化</w:t>
      </w:r>
      <w:r w:rsidR="00B67196">
        <w:rPr>
          <w:rFonts w:hint="eastAsia"/>
        </w:rPr>
        <w:t>した</w:t>
      </w:r>
      <w:r w:rsidR="00F22EC2">
        <w:rPr>
          <w:rFonts w:hint="eastAsia"/>
        </w:rPr>
        <w:t xml:space="preserve">. </w:t>
      </w:r>
      <w:r w:rsidR="0007748C">
        <w:t>(h)</w:t>
      </w:r>
      <w:r w:rsidR="0007748C">
        <w:t>アルゴン</w:t>
      </w:r>
      <w:r w:rsidR="00F22EC2">
        <w:t>ガスから生じた光電子の</w:t>
      </w:r>
      <w:r w:rsidR="00B67196">
        <w:t>運動量分布を得るために</w:t>
      </w:r>
      <w:r w:rsidR="00B67196">
        <w:rPr>
          <w:rFonts w:hint="eastAsia"/>
        </w:rPr>
        <w:t>，</w:t>
      </w:r>
      <w:r w:rsidR="00C74F1B">
        <w:rPr>
          <w:rFonts w:hint="eastAsia"/>
        </w:rPr>
        <w:t>後に詳解する</w:t>
      </w:r>
      <w:r w:rsidR="00B67196">
        <w:rPr>
          <w:rFonts w:hint="eastAsia"/>
        </w:rPr>
        <w:t>(i)</w:t>
      </w:r>
      <w:r w:rsidR="00B67196">
        <w:rPr>
          <w:rFonts w:hint="eastAsia"/>
        </w:rPr>
        <w:t>マイクロチャンネルプレート</w:t>
      </w:r>
      <w:r w:rsidR="00667AEA">
        <w:rPr>
          <w:rFonts w:hint="eastAsia"/>
        </w:rPr>
        <w:t>(</w:t>
      </w:r>
      <w:r w:rsidR="002030AB">
        <w:t xml:space="preserve">Micro Channel Plate, </w:t>
      </w:r>
      <w:r w:rsidR="00667AEA">
        <w:rPr>
          <w:rFonts w:hint="eastAsia"/>
        </w:rPr>
        <w:t>MCP)</w:t>
      </w:r>
      <w:r w:rsidR="00B67196">
        <w:rPr>
          <w:rFonts w:hint="eastAsia"/>
        </w:rPr>
        <w:t>を用いて</w:t>
      </w:r>
      <w:r w:rsidR="00A72AC8">
        <w:rPr>
          <w:rFonts w:hint="eastAsia"/>
        </w:rPr>
        <w:t>信号強度の測定を行った</w:t>
      </w:r>
      <w:r w:rsidR="00A72AC8">
        <w:rPr>
          <w:rFonts w:hint="eastAsia"/>
        </w:rPr>
        <w:t xml:space="preserve">. </w:t>
      </w:r>
    </w:p>
    <w:p w14:paraId="178D2731" w14:textId="6CD992A8" w:rsidR="00C727F7" w:rsidRDefault="00B26EDC" w:rsidP="001F26D3">
      <w:pPr>
        <w:jc w:val="center"/>
      </w:pPr>
      <w:r w:rsidRPr="00B26EDC">
        <w:rPr>
          <w:noProof/>
        </w:rPr>
        <w:drawing>
          <wp:inline distT="0" distB="0" distL="0" distR="0" wp14:anchorId="224B4512" wp14:editId="3AA055D4">
            <wp:extent cx="5400040" cy="3968190"/>
            <wp:effectExtent l="0" t="0" r="0" b="0"/>
            <wp:docPr id="25" name="図 25" descr="C:\Users\kk515go\source\repos\図\VMIの模式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k515go\source\repos\図\VMIの模式図.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968190"/>
                    </a:xfrm>
                    <a:prstGeom prst="rect">
                      <a:avLst/>
                    </a:prstGeom>
                    <a:noFill/>
                    <a:ln>
                      <a:noFill/>
                    </a:ln>
                  </pic:spPr>
                </pic:pic>
              </a:graphicData>
            </a:graphic>
          </wp:inline>
        </w:drawing>
      </w:r>
    </w:p>
    <w:p w14:paraId="0377CF25" w14:textId="474F51ED" w:rsidR="001F26D3" w:rsidRDefault="001F26D3" w:rsidP="001F26D3">
      <w:pPr>
        <w:jc w:val="center"/>
      </w:pPr>
      <w:r>
        <w:t>図</w:t>
      </w:r>
      <w:r>
        <w:rPr>
          <w:rFonts w:hint="eastAsia"/>
        </w:rPr>
        <w:t>3</w:t>
      </w:r>
      <w:r>
        <w:t>.2 Velocity Map Imaging</w:t>
      </w:r>
      <w:r>
        <w:t>の模式図</w:t>
      </w:r>
    </w:p>
    <w:p w14:paraId="539833BD" w14:textId="2BC89029" w:rsidR="00414604" w:rsidRDefault="00500F32" w:rsidP="00756E1B">
      <w:r>
        <w:rPr>
          <w:rFonts w:hint="eastAsia"/>
        </w:rPr>
        <w:t>図</w:t>
      </w:r>
      <w:r>
        <w:rPr>
          <w:rFonts w:hint="eastAsia"/>
        </w:rPr>
        <w:t>3.2</w:t>
      </w:r>
      <w:r>
        <w:rPr>
          <w:rFonts w:hint="eastAsia"/>
        </w:rPr>
        <w:t>は，</w:t>
      </w:r>
      <w:r w:rsidR="005B29A6">
        <w:rPr>
          <w:rFonts w:hint="eastAsia"/>
        </w:rPr>
        <w:t>マイクロチャンネルプレートを用いた</w:t>
      </w:r>
      <w:r w:rsidR="00277D5D">
        <w:rPr>
          <w:rFonts w:hint="eastAsia"/>
        </w:rPr>
        <w:t>，</w:t>
      </w:r>
      <w:r w:rsidR="00277D5D">
        <w:rPr>
          <w:rFonts w:hint="eastAsia"/>
        </w:rPr>
        <w:t>Velocity</w:t>
      </w:r>
      <w:r w:rsidR="00277D5D">
        <w:t xml:space="preserve"> Map Imaging</w:t>
      </w:r>
      <w:r w:rsidR="00AC6707">
        <w:t>(VMI)</w:t>
      </w:r>
      <w:r w:rsidR="00277D5D">
        <w:t>という</w:t>
      </w:r>
      <w:r w:rsidR="005B29A6">
        <w:rPr>
          <w:rFonts w:hint="eastAsia"/>
        </w:rPr>
        <w:t>測定方法の模式図である</w:t>
      </w:r>
      <w:r w:rsidR="005B29A6">
        <w:rPr>
          <w:rFonts w:hint="eastAsia"/>
        </w:rPr>
        <w:t xml:space="preserve">. </w:t>
      </w:r>
      <w:r w:rsidR="00BF3C46">
        <w:rPr>
          <w:rFonts w:hint="eastAsia"/>
        </w:rPr>
        <w:t>端的に言うと，</w:t>
      </w:r>
      <w:r w:rsidR="001A7B9A">
        <w:rPr>
          <w:rFonts w:hint="eastAsia"/>
        </w:rPr>
        <w:t>VMI</w:t>
      </w:r>
      <w:r w:rsidR="001A7B9A">
        <w:rPr>
          <w:rFonts w:hint="eastAsia"/>
        </w:rPr>
        <w:t>は</w:t>
      </w:r>
      <w:r w:rsidR="00E31B80">
        <w:rPr>
          <w:rFonts w:hint="eastAsia"/>
        </w:rPr>
        <w:t>名前の通り</w:t>
      </w:r>
      <w:r w:rsidR="00BF3C46">
        <w:rPr>
          <w:rFonts w:hint="eastAsia"/>
        </w:rPr>
        <w:t>「光電子の速度（または運動量）を，光電子が飛んでいった位置をマッピングしたイメージから</w:t>
      </w:r>
      <w:r w:rsidR="00C373C4">
        <w:rPr>
          <w:rFonts w:hint="eastAsia"/>
        </w:rPr>
        <w:t>得る</w:t>
      </w:r>
      <w:r w:rsidR="00BF3C46">
        <w:rPr>
          <w:rFonts w:hint="eastAsia"/>
        </w:rPr>
        <w:t>」という手法</w:t>
      </w:r>
      <w:r w:rsidR="00C373C4">
        <w:rPr>
          <w:rFonts w:hint="eastAsia"/>
        </w:rPr>
        <w:t>である</w:t>
      </w:r>
      <w:r w:rsidR="002B065E">
        <w:rPr>
          <w:rFonts w:hint="eastAsia"/>
        </w:rPr>
        <w:t>[2]</w:t>
      </w:r>
      <w:r w:rsidR="00C373C4">
        <w:rPr>
          <w:rFonts w:hint="eastAsia"/>
        </w:rPr>
        <w:t xml:space="preserve">. </w:t>
      </w:r>
      <w:r w:rsidR="00414604">
        <w:rPr>
          <w:rFonts w:hint="eastAsia"/>
        </w:rPr>
        <w:t>なお，今回は以下の表</w:t>
      </w:r>
      <w:r w:rsidR="00414604">
        <w:rPr>
          <w:rFonts w:hint="eastAsia"/>
        </w:rPr>
        <w:t>3.1</w:t>
      </w:r>
      <w:r w:rsidR="00414604">
        <w:rPr>
          <w:rFonts w:hint="eastAsia"/>
        </w:rPr>
        <w:t>に表した条件で</w:t>
      </w:r>
      <w:r w:rsidR="00414604">
        <w:rPr>
          <w:rFonts w:hint="eastAsia"/>
        </w:rPr>
        <w:t>VMI</w:t>
      </w:r>
      <w:r w:rsidR="00414604">
        <w:rPr>
          <w:rFonts w:hint="eastAsia"/>
        </w:rPr>
        <w:t>による測定を行った</w:t>
      </w:r>
      <w:r w:rsidR="00414604">
        <w:rPr>
          <w:rFonts w:hint="eastAsia"/>
        </w:rPr>
        <w:t xml:space="preserve">. </w:t>
      </w:r>
    </w:p>
    <w:p w14:paraId="244535D8" w14:textId="77777777" w:rsidR="00414604" w:rsidRDefault="00414604" w:rsidP="00756E1B"/>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123"/>
      </w:tblGrid>
      <w:tr w:rsidR="0025170C" w14:paraId="1ECD7D78" w14:textId="77777777" w:rsidTr="0025170C">
        <w:trPr>
          <w:jc w:val="center"/>
        </w:trPr>
        <w:tc>
          <w:tcPr>
            <w:tcW w:w="2123" w:type="dxa"/>
            <w:tcBorders>
              <w:top w:val="single" w:sz="4" w:space="0" w:color="auto"/>
              <w:bottom w:val="single" w:sz="4" w:space="0" w:color="auto"/>
            </w:tcBorders>
          </w:tcPr>
          <w:p w14:paraId="7CE627CF" w14:textId="7091DBCF" w:rsidR="0025170C" w:rsidRDefault="0025170C" w:rsidP="00F75A59">
            <w:pPr>
              <w:jc w:val="center"/>
            </w:pPr>
            <w:r>
              <w:rPr>
                <w:rFonts w:hint="eastAsia"/>
              </w:rPr>
              <w:t>名称</w:t>
            </w:r>
          </w:p>
        </w:tc>
        <w:tc>
          <w:tcPr>
            <w:tcW w:w="2123" w:type="dxa"/>
            <w:tcBorders>
              <w:top w:val="single" w:sz="4" w:space="0" w:color="auto"/>
              <w:bottom w:val="single" w:sz="4" w:space="0" w:color="auto"/>
            </w:tcBorders>
          </w:tcPr>
          <w:p w14:paraId="249237D2" w14:textId="15C44D93" w:rsidR="0025170C" w:rsidRDefault="0025170C" w:rsidP="0025170C">
            <w:pPr>
              <w:jc w:val="center"/>
            </w:pPr>
            <w:r>
              <w:rPr>
                <w:rFonts w:hint="eastAsia"/>
              </w:rPr>
              <w:t>設定値</w:t>
            </w:r>
            <w:r>
              <w:rPr>
                <w:rFonts w:hint="eastAsia"/>
              </w:rPr>
              <w:t>[V]</w:t>
            </w:r>
          </w:p>
        </w:tc>
      </w:tr>
      <w:tr w:rsidR="0025170C" w14:paraId="15AD5509" w14:textId="77777777" w:rsidTr="0025170C">
        <w:trPr>
          <w:jc w:val="center"/>
        </w:trPr>
        <w:tc>
          <w:tcPr>
            <w:tcW w:w="2123" w:type="dxa"/>
            <w:tcBorders>
              <w:top w:val="single" w:sz="4" w:space="0" w:color="auto"/>
            </w:tcBorders>
          </w:tcPr>
          <w:p w14:paraId="145A3FBE" w14:textId="7F4F6087" w:rsidR="0025170C" w:rsidRDefault="0025170C" w:rsidP="00F75A59">
            <w:pPr>
              <w:jc w:val="center"/>
            </w:pPr>
            <w:r>
              <w:rPr>
                <w:rFonts w:hint="eastAsia"/>
              </w:rPr>
              <w:t>VMI</w:t>
            </w:r>
            <w:r>
              <w:t>-Phosphor</w:t>
            </w:r>
          </w:p>
          <w:p w14:paraId="662F0D85" w14:textId="77777777" w:rsidR="0025170C" w:rsidRDefault="0025170C" w:rsidP="00F75A59">
            <w:pPr>
              <w:jc w:val="center"/>
            </w:pPr>
            <w:r>
              <w:t>VMI-MCP</w:t>
            </w:r>
          </w:p>
          <w:p w14:paraId="36268880" w14:textId="77777777" w:rsidR="0025170C" w:rsidRDefault="0025170C" w:rsidP="00F75A59">
            <w:pPr>
              <w:jc w:val="center"/>
            </w:pPr>
            <w:r>
              <w:t>HHG-Phosphor</w:t>
            </w:r>
          </w:p>
          <w:p w14:paraId="4C532DB9" w14:textId="23370691" w:rsidR="0025170C" w:rsidRDefault="0025170C" w:rsidP="00F75A59">
            <w:pPr>
              <w:jc w:val="center"/>
            </w:pPr>
            <w:r>
              <w:t>HHG-MCP</w:t>
            </w:r>
          </w:p>
        </w:tc>
        <w:tc>
          <w:tcPr>
            <w:tcW w:w="2123" w:type="dxa"/>
            <w:tcBorders>
              <w:top w:val="single" w:sz="4" w:space="0" w:color="auto"/>
            </w:tcBorders>
          </w:tcPr>
          <w:p w14:paraId="26E0C21E" w14:textId="77777777" w:rsidR="0025170C" w:rsidRDefault="0025170C" w:rsidP="00F75A59">
            <w:pPr>
              <w:jc w:val="center"/>
            </w:pPr>
            <w:r>
              <w:rPr>
                <w:rFonts w:hint="eastAsia"/>
              </w:rPr>
              <w:t>3400</w:t>
            </w:r>
          </w:p>
          <w:p w14:paraId="1783B7D7" w14:textId="77777777" w:rsidR="0025170C" w:rsidRDefault="0025170C" w:rsidP="00F75A59">
            <w:pPr>
              <w:jc w:val="center"/>
            </w:pPr>
            <w:r>
              <w:t>1451</w:t>
            </w:r>
          </w:p>
          <w:p w14:paraId="56502A63" w14:textId="77777777" w:rsidR="0025170C" w:rsidRDefault="0025170C" w:rsidP="00F75A59">
            <w:pPr>
              <w:jc w:val="center"/>
            </w:pPr>
            <w:r>
              <w:rPr>
                <w:rFonts w:hint="eastAsia"/>
              </w:rPr>
              <w:t>3100</w:t>
            </w:r>
          </w:p>
          <w:p w14:paraId="2E0DF6D6" w14:textId="5C76EDC2" w:rsidR="0025170C" w:rsidRDefault="0025170C" w:rsidP="00F75A59">
            <w:pPr>
              <w:jc w:val="center"/>
            </w:pPr>
            <w:r>
              <w:t>-426</w:t>
            </w:r>
          </w:p>
        </w:tc>
      </w:tr>
    </w:tbl>
    <w:p w14:paraId="4BF76B6D" w14:textId="33307CC3" w:rsidR="00F75A59" w:rsidRDefault="00F75A59" w:rsidP="00F75A59">
      <w:pPr>
        <w:jc w:val="center"/>
      </w:pPr>
    </w:p>
    <w:p w14:paraId="32753A59" w14:textId="1105BD8B" w:rsidR="00B50A31" w:rsidRDefault="00C53719" w:rsidP="00756E1B">
      <w:r>
        <w:rPr>
          <w:rFonts w:hint="eastAsia"/>
        </w:rPr>
        <w:t>図</w:t>
      </w:r>
      <w:r>
        <w:rPr>
          <w:rFonts w:hint="eastAsia"/>
        </w:rPr>
        <w:t>3.2</w:t>
      </w:r>
      <w:r>
        <w:rPr>
          <w:rFonts w:hint="eastAsia"/>
        </w:rPr>
        <w:t>において，高次高調波と</w:t>
      </w:r>
      <w:r>
        <w:rPr>
          <w:rFonts w:hint="eastAsia"/>
        </w:rPr>
        <w:t>IR</w:t>
      </w:r>
      <w:r>
        <w:rPr>
          <w:rFonts w:hint="eastAsia"/>
        </w:rPr>
        <w:t>光によってアルゴンガスがイオン化され，飛び出した光電子は</w:t>
      </w:r>
      <w:r w:rsidR="00CC785D">
        <w:rPr>
          <w:rFonts w:hint="eastAsia"/>
        </w:rPr>
        <w:t>電極が作る電場によって</w:t>
      </w:r>
      <w:r w:rsidR="00F75B5C">
        <w:rPr>
          <w:rFonts w:hint="eastAsia"/>
        </w:rPr>
        <w:t>MCP</w:t>
      </w:r>
      <w:r w:rsidR="00CC785D">
        <w:rPr>
          <w:rFonts w:hint="eastAsia"/>
        </w:rPr>
        <w:t>がある方向に飛んでいく</w:t>
      </w:r>
      <w:r w:rsidR="00CC785D">
        <w:rPr>
          <w:rFonts w:hint="eastAsia"/>
        </w:rPr>
        <w:t xml:space="preserve">. </w:t>
      </w:r>
      <w:r w:rsidR="00D73B95">
        <w:rPr>
          <w:rFonts w:hint="eastAsia"/>
        </w:rPr>
        <w:t>このとき，</w:t>
      </w:r>
      <w:r w:rsidR="008229EE">
        <w:rPr>
          <w:rFonts w:hint="eastAsia"/>
        </w:rPr>
        <w:t>M</w:t>
      </w:r>
      <w:r w:rsidR="008229EE">
        <w:t>CP</w:t>
      </w:r>
      <w:r w:rsidR="00AE5901">
        <w:rPr>
          <w:rFonts w:hint="eastAsia"/>
        </w:rPr>
        <w:t>上</w:t>
      </w:r>
      <w:r w:rsidR="00CB55DB">
        <w:rPr>
          <w:rFonts w:hint="eastAsia"/>
        </w:rPr>
        <w:t>のどの位置に光電子が当たったかによって，光電子がアルゴンから飛び出した際の</w:t>
      </w:r>
      <w:r w:rsidR="00AE3B8D">
        <w:rPr>
          <w:rFonts w:hint="eastAsia"/>
        </w:rPr>
        <w:t>運動量を知ることができる</w:t>
      </w:r>
      <w:r w:rsidR="00AE3B8D">
        <w:rPr>
          <w:rFonts w:hint="eastAsia"/>
        </w:rPr>
        <w:t xml:space="preserve">. </w:t>
      </w:r>
    </w:p>
    <w:p w14:paraId="1915F932" w14:textId="77777777" w:rsidR="00072B1A" w:rsidRDefault="00072B1A" w:rsidP="00072B1A">
      <w:pPr>
        <w:rPr>
          <w:rFonts w:ascii="Segoe UI Symbol" w:hAnsi="Segoe UI Symbol" w:cs="Segoe UI Symbol"/>
        </w:rPr>
      </w:pPr>
      <w:r w:rsidRPr="004C47E1">
        <w:rPr>
          <w:rFonts w:ascii="Segoe UI Symbol" w:hAnsi="Segoe UI Symbol" w:cs="Segoe UI Symbol"/>
          <w:noProof/>
        </w:rPr>
        <w:drawing>
          <wp:inline distT="0" distB="0" distL="0" distR="0" wp14:anchorId="736FE826" wp14:editId="2729F656">
            <wp:extent cx="5400040" cy="3027045"/>
            <wp:effectExtent l="0" t="0" r="0" b="0"/>
            <wp:docPr id="19" name="図 19"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B05BA88" w14:textId="51DAF7FB" w:rsidR="00072B1A" w:rsidRDefault="00072B1A" w:rsidP="00072B1A">
      <w:pPr>
        <w:jc w:val="center"/>
        <w:rPr>
          <w:rFonts w:ascii="Segoe UI Symbol" w:hAnsi="Segoe UI Symbol" w:cs="Segoe UI Symbol"/>
        </w:rPr>
      </w:pPr>
      <w:r>
        <w:rPr>
          <w:rFonts w:ascii="Segoe UI Symbol" w:hAnsi="Segoe UI Symbol" w:cs="Segoe UI Symbol"/>
        </w:rPr>
        <w:t>図</w:t>
      </w:r>
      <w:r w:rsidR="00CD7D85">
        <w:rPr>
          <w:rFonts w:ascii="Segoe UI Symbol" w:hAnsi="Segoe UI Symbol" w:cs="Segoe UI Symbol"/>
        </w:rPr>
        <w:t>3.3</w:t>
      </w:r>
      <w:r>
        <w:rPr>
          <w:rFonts w:ascii="Segoe UI Symbol" w:hAnsi="Segoe UI Symbol" w:cs="Segoe UI Symbol"/>
        </w:rPr>
        <w:t xml:space="preserve">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25D1E0EA" w14:textId="77777777" w:rsidR="00072B1A" w:rsidRDefault="00072B1A" w:rsidP="00072B1A">
      <w:pPr>
        <w:rPr>
          <w:rFonts w:ascii="Segoe UI Symbol" w:hAnsi="Segoe UI Symbol" w:cs="Segoe UI Symbol"/>
        </w:rPr>
      </w:pPr>
    </w:p>
    <w:p w14:paraId="7FAE49A5" w14:textId="77777777" w:rsidR="00072B1A" w:rsidRDefault="00072B1A" w:rsidP="00072B1A">
      <w:pPr>
        <w:rPr>
          <w:rFonts w:ascii="Segoe UI Symbol" w:hAnsi="Segoe UI Symbol" w:cs="Segoe UI Symbol"/>
        </w:rPr>
      </w:pPr>
      <w:r>
        <w:rPr>
          <w:rFonts w:ascii="Segoe UI Symbol" w:hAnsi="Segoe UI Symbol" w:cs="Segoe UI Symbol"/>
          <w:noProof/>
        </w:rPr>
        <w:lastRenderedPageBreak/>
        <w:drawing>
          <wp:inline distT="0" distB="0" distL="0" distR="0" wp14:anchorId="0FDC16E3" wp14:editId="0966CD8C">
            <wp:extent cx="5391785" cy="3381375"/>
            <wp:effectExtent l="0" t="0" r="0" b="0"/>
            <wp:docPr id="21" name="図 21"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5C4C3A92" w14:textId="7D66DD7E" w:rsidR="00072B1A" w:rsidRDefault="00072B1A" w:rsidP="00072B1A">
      <w:pPr>
        <w:jc w:val="center"/>
        <w:rPr>
          <w:rFonts w:ascii="Segoe UI Symbol" w:hAnsi="Segoe UI Symbol" w:cs="Segoe UI Symbol"/>
        </w:rPr>
      </w:pPr>
      <w:r>
        <w:rPr>
          <w:rFonts w:ascii="Segoe UI Symbol" w:hAnsi="Segoe UI Symbol" w:cs="Segoe UI Symbol" w:hint="eastAsia"/>
        </w:rPr>
        <w:t>図</w:t>
      </w:r>
      <w:r w:rsidR="00CD7D85">
        <w:rPr>
          <w:rFonts w:ascii="Segoe UI Symbol" w:hAnsi="Segoe UI Symbol" w:cs="Segoe UI Symbol" w:hint="eastAsia"/>
        </w:rPr>
        <w:t>3.4</w:t>
      </w:r>
      <w:r>
        <w:rPr>
          <w:rFonts w:ascii="Segoe UI Symbol" w:hAnsi="Segoe UI Symbol" w:cs="Segoe UI Symbol"/>
        </w:rPr>
        <w:t xml:space="preserve"> </w:t>
      </w:r>
      <w:r>
        <w:rPr>
          <w:rFonts w:ascii="Segoe UI Symbol" w:hAnsi="Segoe UI Symbol" w:cs="Segoe UI Symbol"/>
        </w:rPr>
        <w:t>運動量が比較的小さい光電子と</w:t>
      </w:r>
      <w:r w:rsidR="000902C3">
        <w:rPr>
          <w:rFonts w:ascii="Segoe UI Symbol" w:hAnsi="Segoe UI Symbol" w:cs="Segoe UI Symbol"/>
        </w:rPr>
        <w:t>MCP</w:t>
      </w:r>
      <w:r>
        <w:rPr>
          <w:rFonts w:ascii="Segoe UI Symbol" w:hAnsi="Segoe UI Symbol" w:cs="Segoe UI Symbol"/>
        </w:rPr>
        <w:t>との衝突</w:t>
      </w:r>
    </w:p>
    <w:p w14:paraId="3D3C0424" w14:textId="21ED2DB0" w:rsidR="00B26EDC" w:rsidRPr="00D6121F" w:rsidRDefault="00B26EDC" w:rsidP="00B26ED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sidR="009517A2">
        <w:rPr>
          <w:rFonts w:ascii="Segoe UI Symbol" w:hAnsi="Segoe UI Symbol" w:cs="Segoe UI Symbol" w:hint="eastAsia"/>
        </w:rPr>
        <w:t>は，アルゴンから</w:t>
      </w:r>
      <w:r>
        <w:rPr>
          <w:rFonts w:ascii="Segoe UI Symbol" w:hAnsi="Segoe UI Symbol" w:cs="Segoe UI Symbol" w:hint="eastAsia"/>
        </w:rPr>
        <w:t>飛び出した光電子が，</w:t>
      </w:r>
      <w:r>
        <w:rPr>
          <w:rFonts w:ascii="Segoe UI Symbol" w:hAnsi="Segoe UI Symbol" w:cs="Segoe UI Symbol" w:hint="eastAsia"/>
        </w:rPr>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sidR="00EC74BC">
        <w:rPr>
          <w:rFonts w:ascii="Segoe UI Symbol" w:hAnsi="Segoe UI Symbol" w:cs="Segoe UI Symbol"/>
        </w:rPr>
        <w:t xml:space="preserve"> </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sidR="00EC74BC">
        <w:rPr>
          <w:rFonts w:ascii="Segoe UI Symbol" w:hAnsi="Segoe UI Symbol" w:cs="Segoe UI Symbol"/>
        </w:rPr>
        <w:t xml:space="preserve"> </w:t>
      </w:r>
      <w:r>
        <w:rPr>
          <w:rFonts w:ascii="Segoe UI Symbol" w:hAnsi="Segoe UI Symbol" w:cs="Segoe UI Symbol" w:hint="eastAsia"/>
        </w:rPr>
        <w:t>飛び出した光電子は，外部電場によって加速される</w:t>
      </w:r>
      <w:r>
        <w:rPr>
          <w:rFonts w:ascii="Segoe UI Symbol" w:hAnsi="Segoe UI Symbol" w:cs="Segoe UI Symbol" w:hint="eastAsia"/>
        </w:rPr>
        <w:t>.</w:t>
      </w:r>
      <w:r w:rsidR="00EC74BC">
        <w:rPr>
          <w:rFonts w:ascii="Segoe UI Symbol" w:hAnsi="Segoe UI Symbol" w:cs="Segoe UI Symbol"/>
        </w:rPr>
        <w:t xml:space="preserve"> </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w:t>
      </w:r>
      <w:r w:rsidR="00001D84">
        <w:rPr>
          <w:rFonts w:ascii="Segoe UI Symbol" w:hAnsi="Segoe UI Symbol" w:cs="Segoe UI Symbol"/>
        </w:rPr>
        <w:t>る影響を受けず</w:t>
      </w:r>
      <w:r w:rsidR="00001D84">
        <w:rPr>
          <w:rFonts w:ascii="Segoe UI Symbol" w:hAnsi="Segoe UI Symbol" w:cs="Segoe UI Symbol" w:hint="eastAsia"/>
        </w:rPr>
        <w:t>，</w:t>
      </w:r>
      <w:r w:rsidR="00001D84">
        <w:rPr>
          <w:rFonts w:ascii="Segoe UI Symbol" w:hAnsi="Segoe UI Symbol" w:cs="Segoe UI Symbol"/>
        </w:rPr>
        <w:t>飛び出したときの速さと方向を保ちながら運動する</w:t>
      </w:r>
      <w:r w:rsidR="00001D84">
        <w:rPr>
          <w:rFonts w:ascii="Segoe UI Symbol" w:hAnsi="Segoe UI Symbol" w:cs="Segoe UI Symbol" w:hint="eastAsia"/>
        </w:rPr>
        <w:t xml:space="preserve">. </w:t>
      </w:r>
      <w:r w:rsidR="007547D9">
        <w:rPr>
          <w:rFonts w:ascii="Segoe UI Symbol" w:hAnsi="Segoe UI Symbol" w:cs="Segoe UI Symbol"/>
        </w:rPr>
        <w:t>したがって</w:t>
      </w:r>
      <w:r w:rsidR="007547D9">
        <w:rPr>
          <w:rFonts w:ascii="Segoe UI Symbol" w:hAnsi="Segoe UI Symbol" w:cs="Segoe UI Symbol" w:hint="eastAsia"/>
        </w:rPr>
        <w:t>，飛び出したときの</w:t>
      </w:r>
      <w:r w:rsidR="007547D9">
        <w:rPr>
          <w:rFonts w:ascii="Segoe UI Symbol" w:hAnsi="Segoe UI Symbol" w:cs="Segoe UI Symbol"/>
        </w:rPr>
        <w:t>運動量が大きい（小さい）ほど</w:t>
      </w:r>
      <w:r w:rsidR="007547D9">
        <w:rPr>
          <w:rFonts w:ascii="Segoe UI Symbol" w:hAnsi="Segoe UI Symbol" w:cs="Segoe UI Symbol" w:hint="eastAsia"/>
        </w:rPr>
        <w:t>，</w:t>
      </w:r>
      <w:r w:rsidR="007547D9">
        <w:rPr>
          <w:rFonts w:ascii="Segoe UI Symbol" w:hAnsi="Segoe UI Symbol" w:cs="Segoe UI Symbol"/>
        </w:rPr>
        <w:t>光電子は</w:t>
      </w:r>
      <w:r w:rsidR="007547D9">
        <w:rPr>
          <w:rFonts w:ascii="Segoe UI Symbol" w:hAnsi="Segoe UI Symbol" w:cs="Segoe UI Symbol"/>
        </w:rPr>
        <w:t>MCP</w:t>
      </w:r>
      <w:r w:rsidR="007547D9">
        <w:rPr>
          <w:rFonts w:ascii="Segoe UI Symbol" w:hAnsi="Segoe UI Symbol" w:cs="Segoe UI Symbol"/>
        </w:rPr>
        <w:t>の中心から遠い（近い）場所に</w:t>
      </w:r>
      <w:r w:rsidR="00F93363">
        <w:rPr>
          <w:rFonts w:ascii="Segoe UI Symbol" w:hAnsi="Segoe UI Symbol" w:cs="Segoe UI Symbol"/>
        </w:rPr>
        <w:t>衝突し</w:t>
      </w:r>
      <w:r w:rsidR="00F93363">
        <w:rPr>
          <w:rFonts w:ascii="Segoe UI Symbol" w:hAnsi="Segoe UI Symbol" w:cs="Segoe UI Symbol" w:hint="eastAsia"/>
        </w:rPr>
        <w:t>，</w:t>
      </w:r>
      <w:r w:rsidR="00F93363">
        <w:rPr>
          <w:rFonts w:ascii="Segoe UI Symbol" w:hAnsi="Segoe UI Symbol" w:cs="Segoe UI Symbol"/>
        </w:rPr>
        <w:t>また</w:t>
      </w:r>
      <w:r w:rsidR="00F93363">
        <w:rPr>
          <w:rFonts w:ascii="Segoe UI Symbol" w:hAnsi="Segoe UI Symbol" w:cs="Segoe UI Symbol"/>
        </w:rPr>
        <w:t>MCP</w:t>
      </w:r>
      <w:r w:rsidR="00F93363">
        <w:rPr>
          <w:rFonts w:ascii="Segoe UI Symbol" w:hAnsi="Segoe UI Symbol" w:cs="Segoe UI Symbol"/>
        </w:rPr>
        <w:t>の中心から衝突地点に向けた方向が</w:t>
      </w:r>
      <w:r w:rsidR="00F93363">
        <w:rPr>
          <w:rFonts w:ascii="Segoe UI Symbol" w:hAnsi="Segoe UI Symbol" w:cs="Segoe UI Symbol" w:hint="eastAsia"/>
        </w:rPr>
        <w:t>，</w:t>
      </w:r>
      <w:r w:rsidR="00F93363">
        <w:rPr>
          <w:rFonts w:ascii="Segoe UI Symbol" w:hAnsi="Segoe UI Symbol" w:cs="Segoe UI Symbol"/>
        </w:rPr>
        <w:t>光電子の運動量の角度成分を表している</w:t>
      </w:r>
      <w:r w:rsidR="00F93363">
        <w:rPr>
          <w:rFonts w:ascii="Segoe UI Symbol" w:hAnsi="Segoe UI Symbol" w:cs="Segoe UI Symbol" w:hint="eastAsia"/>
        </w:rPr>
        <w:t xml:space="preserve">. </w:t>
      </w:r>
      <w:r w:rsidR="00A77EE3">
        <w:rPr>
          <w:rFonts w:ascii="Segoe UI Symbol" w:hAnsi="Segoe UI Symbol" w:cs="Segoe UI Symbol" w:hint="eastAsia"/>
        </w:rPr>
        <w:t>よって，</w:t>
      </w:r>
      <w:r w:rsidR="00A77EE3">
        <w:rPr>
          <w:rFonts w:ascii="Segoe UI Symbol" w:hAnsi="Segoe UI Symbol" w:cs="Segoe UI Symbol" w:hint="eastAsia"/>
        </w:rPr>
        <w:t>MCP</w:t>
      </w:r>
      <w:r w:rsidR="00A77EE3">
        <w:rPr>
          <w:rFonts w:ascii="Segoe UI Symbol" w:hAnsi="Segoe UI Symbol" w:cs="Segoe UI Symbol" w:hint="eastAsia"/>
        </w:rPr>
        <w:t>から得られたデータにより，光電子のエネルギーがわかり，そこからさらに高次高調波の情報が得られ</w:t>
      </w:r>
      <w:r w:rsidR="009A2C16">
        <w:rPr>
          <w:rFonts w:ascii="Segoe UI Symbol" w:hAnsi="Segoe UI Symbol" w:cs="Segoe UI Symbol" w:hint="eastAsia"/>
        </w:rPr>
        <w:t>る</w:t>
      </w:r>
      <w:r w:rsidR="009A2C16">
        <w:rPr>
          <w:rFonts w:ascii="Segoe UI Symbol" w:hAnsi="Segoe UI Symbol" w:cs="Segoe UI Symbol" w:hint="eastAsia"/>
        </w:rPr>
        <w:t xml:space="preserve">. </w:t>
      </w:r>
      <w:r w:rsidR="000E3359">
        <w:rPr>
          <w:rFonts w:ascii="Segoe UI Symbol" w:hAnsi="Segoe UI Symbol" w:cs="Segoe UI Symbol" w:hint="eastAsia"/>
        </w:rPr>
        <w:t>この情報を，</w:t>
      </w:r>
      <w:r w:rsidR="000E3359">
        <w:rPr>
          <w:rFonts w:ascii="Segoe UI Symbol" w:hAnsi="Segoe UI Symbol" w:cs="Segoe UI Symbol" w:hint="eastAsia"/>
        </w:rPr>
        <w:t>3.2</w:t>
      </w:r>
      <w:r w:rsidR="000E3359">
        <w:rPr>
          <w:rFonts w:ascii="Segoe UI Symbol" w:hAnsi="Segoe UI Symbol" w:cs="Segoe UI Symbol" w:hint="eastAsia"/>
        </w:rPr>
        <w:t>節で述べる方法によって処理し，高次高調波の各次数の信号強度を求めた</w:t>
      </w:r>
      <w:r w:rsidR="000E3359">
        <w:rPr>
          <w:rFonts w:ascii="Segoe UI Symbol" w:hAnsi="Segoe UI Symbol" w:cs="Segoe UI Symbol" w:hint="eastAsia"/>
        </w:rPr>
        <w:t xml:space="preserve">. </w:t>
      </w:r>
      <w:r w:rsidR="00C17945">
        <w:rPr>
          <w:rFonts w:ascii="Segoe UI Symbol" w:hAnsi="Segoe UI Symbol" w:cs="Segoe UI Symbol" w:hint="eastAsia"/>
        </w:rPr>
        <w:t>一連の「高次高調波発生」と「</w:t>
      </w:r>
      <w:r w:rsidR="00C17945">
        <w:rPr>
          <w:rFonts w:ascii="Segoe UI Symbol" w:hAnsi="Segoe UI Symbol" w:cs="Segoe UI Symbol" w:hint="eastAsia"/>
        </w:rPr>
        <w:t>VMI</w:t>
      </w:r>
      <w:r w:rsidR="00C17945">
        <w:rPr>
          <w:rFonts w:ascii="Segoe UI Symbol" w:hAnsi="Segoe UI Symbol" w:cs="Segoe UI Symbol" w:hint="eastAsia"/>
        </w:rPr>
        <w:t>による測定」を，アルゴンガスに入射する高次高調波と</w:t>
      </w:r>
      <w:r w:rsidR="00C17945">
        <w:rPr>
          <w:rFonts w:ascii="Segoe UI Symbol" w:hAnsi="Segoe UI Symbol" w:cs="Segoe UI Symbol" w:hint="eastAsia"/>
        </w:rPr>
        <w:t>IR</w:t>
      </w:r>
      <w:r w:rsidR="00C17945">
        <w:rPr>
          <w:rFonts w:ascii="Segoe UI Symbol" w:hAnsi="Segoe UI Symbol" w:cs="Segoe UI Symbol" w:hint="eastAsia"/>
        </w:rPr>
        <w:t>光のディレイを変化させながら，</w:t>
      </w:r>
      <w:r w:rsidR="00C17945">
        <w:rPr>
          <w:rFonts w:ascii="Segoe UI Symbol" w:hAnsi="Segoe UI Symbol" w:cs="Segoe UI Symbol" w:hint="eastAsia"/>
        </w:rPr>
        <w:t>200</w:t>
      </w:r>
      <w:r w:rsidR="00C17945">
        <w:rPr>
          <w:rFonts w:ascii="Segoe UI Symbol" w:hAnsi="Segoe UI Symbol" w:cs="Segoe UI Symbol" w:hint="eastAsia"/>
        </w:rPr>
        <w:t>回分測定し</w:t>
      </w:r>
      <w:r w:rsidR="000F4D08">
        <w:rPr>
          <w:rFonts w:ascii="Segoe UI Symbol" w:hAnsi="Segoe UI Symbol" w:cs="Segoe UI Symbol" w:hint="eastAsia"/>
        </w:rPr>
        <w:t>(</w:t>
      </w:r>
      <w:r w:rsidR="000F4D08">
        <w:rPr>
          <w:rFonts w:ascii="Segoe UI Symbol" w:hAnsi="Segoe UI Symbol" w:cs="Segoe UI Symbol" w:hint="eastAsia"/>
        </w:rPr>
        <w:t>測定</w:t>
      </w:r>
      <w:r w:rsidR="000F4D08">
        <w:rPr>
          <w:rFonts w:ascii="Segoe UI Symbol" w:hAnsi="Segoe UI Symbol" w:cs="Segoe UI Symbol" w:hint="eastAsia"/>
        </w:rPr>
        <w:t>1)</w:t>
      </w:r>
      <w:r w:rsidR="00C17945">
        <w:rPr>
          <w:rFonts w:ascii="Segoe UI Symbol" w:hAnsi="Segoe UI Symbol" w:cs="Segoe UI Symbol" w:hint="eastAsia"/>
        </w:rPr>
        <w:t>，</w:t>
      </w:r>
      <w:r w:rsidR="00AB5653">
        <w:rPr>
          <w:rFonts w:ascii="Segoe UI Symbol" w:hAnsi="Segoe UI Symbol" w:cs="Segoe UI Symbol" w:hint="eastAsia"/>
        </w:rPr>
        <w:t>IR</w:t>
      </w:r>
      <w:r w:rsidR="00AB5653">
        <w:rPr>
          <w:rFonts w:ascii="Segoe UI Symbol" w:hAnsi="Segoe UI Symbol" w:cs="Segoe UI Symbol" w:hint="eastAsia"/>
        </w:rPr>
        <w:t>光の強度を</w:t>
      </w:r>
      <w:r w:rsidR="005C4095">
        <w:rPr>
          <w:rFonts w:ascii="Segoe UI Symbol" w:hAnsi="Segoe UI Symbol" w:cs="Segoe UI Symbol" w:hint="eastAsia"/>
        </w:rPr>
        <w:t>変化させ</w:t>
      </w:r>
      <w:r w:rsidR="00873964">
        <w:rPr>
          <w:rFonts w:ascii="Segoe UI Symbol" w:hAnsi="Segoe UI Symbol" w:cs="Segoe UI Symbol" w:hint="eastAsia"/>
        </w:rPr>
        <w:t>た後さらに</w:t>
      </w:r>
      <w:r w:rsidR="00AB5653">
        <w:rPr>
          <w:rFonts w:ascii="Segoe UI Symbol" w:hAnsi="Segoe UI Symbol" w:cs="Segoe UI Symbol" w:hint="eastAsia"/>
        </w:rPr>
        <w:t>200</w:t>
      </w:r>
      <w:r w:rsidR="00AB5653">
        <w:rPr>
          <w:rFonts w:ascii="Segoe UI Symbol" w:hAnsi="Segoe UI Symbol" w:cs="Segoe UI Symbol" w:hint="eastAsia"/>
        </w:rPr>
        <w:t>回</w:t>
      </w:r>
      <w:r w:rsidR="00873964">
        <w:rPr>
          <w:rFonts w:ascii="Segoe UI Symbol" w:hAnsi="Segoe UI Symbol" w:cs="Segoe UI Symbol" w:hint="eastAsia"/>
        </w:rPr>
        <w:t>分</w:t>
      </w:r>
      <w:r w:rsidR="00AB5653">
        <w:rPr>
          <w:rFonts w:ascii="Segoe UI Symbol" w:hAnsi="Segoe UI Symbol" w:cs="Segoe UI Symbol" w:hint="eastAsia"/>
        </w:rPr>
        <w:t>の測定を行った</w:t>
      </w:r>
      <w:r w:rsidR="005D4C83">
        <w:rPr>
          <w:rFonts w:ascii="Segoe UI Symbol" w:hAnsi="Segoe UI Symbol" w:cs="Segoe UI Symbol"/>
        </w:rPr>
        <w:t>(</w:t>
      </w:r>
      <w:r w:rsidR="005D4C83">
        <w:rPr>
          <w:rFonts w:ascii="Segoe UI Symbol" w:hAnsi="Segoe UI Symbol" w:cs="Segoe UI Symbol"/>
        </w:rPr>
        <w:t>測定</w:t>
      </w:r>
      <w:r w:rsidR="005D4C83">
        <w:rPr>
          <w:rFonts w:ascii="Segoe UI Symbol" w:hAnsi="Segoe UI Symbol" w:cs="Segoe UI Symbol" w:hint="eastAsia"/>
        </w:rPr>
        <w:t>2)</w:t>
      </w:r>
      <w:r w:rsidR="00D6121F">
        <w:rPr>
          <w:rFonts w:ascii="Segoe UI Symbol" w:hAnsi="Segoe UI Symbol" w:cs="Segoe UI Symbol" w:hint="eastAsia"/>
        </w:rPr>
        <w:t xml:space="preserve">. </w:t>
      </w:r>
    </w:p>
    <w:p w14:paraId="2DA07931" w14:textId="77777777" w:rsidR="00A47489" w:rsidRDefault="00A47489" w:rsidP="00442DFC">
      <w:pPr>
        <w:rPr>
          <w:rFonts w:ascii="Segoe UI Symbol" w:hAnsi="Segoe UI Symbol" w:cs="Segoe UI Symbol"/>
        </w:rPr>
      </w:pPr>
    </w:p>
    <w:p w14:paraId="3DEEBE8C" w14:textId="11FAB7A4" w:rsidR="00591CFE" w:rsidRDefault="00A47489" w:rsidP="00442DFC">
      <w:pPr>
        <w:rPr>
          <w:ins w:id="22" w:author="NH17A" w:date="2021-01-09T19:33:00Z"/>
          <w:rFonts w:ascii="Segoe UI Symbol" w:hAnsi="Segoe UI Symbol" w:cs="Segoe UI Symbol"/>
        </w:rPr>
      </w:pPr>
      <w:r>
        <w:rPr>
          <w:rFonts w:ascii="Segoe UI Symbol" w:hAnsi="Segoe UI Symbol" w:cs="Segoe UI Symbol" w:hint="eastAsia"/>
        </w:rPr>
        <w:t xml:space="preserve">3.2 </w:t>
      </w:r>
      <w:r>
        <w:rPr>
          <w:rFonts w:ascii="Segoe UI Symbol" w:hAnsi="Segoe UI Symbol" w:cs="Segoe UI Symbol" w:hint="eastAsia"/>
        </w:rPr>
        <w:t>データの処理方法</w:t>
      </w:r>
      <w:ins w:id="23" w:author="NH17A" w:date="2021-01-09T18:40:00Z">
        <w:r w:rsidR="00591CFE">
          <w:rPr>
            <w:rFonts w:ascii="Segoe UI Symbol" w:hAnsi="Segoe UI Symbol" w:cs="Segoe UI Symbol" w:hint="eastAsia"/>
          </w:rPr>
          <w:t xml:space="preserve">　　電子があたって効率１００％で測定されるわけではないので、「あたった回数」ではなくて「信号強度」としてください。</w:t>
        </w:r>
      </w:ins>
    </w:p>
    <w:p w14:paraId="5A63B697" w14:textId="3E60988C" w:rsidR="008D2C7E" w:rsidRDefault="008D2C7E" w:rsidP="00442DFC">
      <w:pPr>
        <w:rPr>
          <w:ins w:id="24" w:author="NH17A" w:date="2021-01-09T19:33:00Z"/>
          <w:rFonts w:ascii="Segoe UI Symbol" w:hAnsi="Segoe UI Symbol" w:cs="Segoe UI Symbol"/>
        </w:rPr>
      </w:pPr>
    </w:p>
    <w:p w14:paraId="1AC8F699" w14:textId="1869FE1B" w:rsidR="008D2C7E" w:rsidRDefault="008D2C7E" w:rsidP="00442DFC">
      <w:pPr>
        <w:rPr>
          <w:ins w:id="25" w:author="NH17A" w:date="2021-01-09T19:33:00Z"/>
          <w:rFonts w:ascii="Segoe UI Symbol" w:hAnsi="Segoe UI Symbol" w:cs="Segoe UI Symbol"/>
        </w:rPr>
      </w:pPr>
      <w:ins w:id="26" w:author="NH17A" w:date="2021-01-09T19:33:00Z">
        <w:r>
          <w:rPr>
            <w:rFonts w:ascii="Segoe UI Symbol" w:hAnsi="Segoe UI Symbol" w:cs="Segoe UI Symbol" w:hint="eastAsia"/>
          </w:rPr>
          <w:t>以下のデータ処理は、</w:t>
        </w:r>
        <w:r>
          <w:rPr>
            <w:rFonts w:ascii="Segoe UI Symbol" w:hAnsi="Segoe UI Symbol" w:cs="Segoe UI Symbol" w:hint="eastAsia"/>
          </w:rPr>
          <w:t>VB</w:t>
        </w:r>
        <w:r>
          <w:rPr>
            <w:rFonts w:ascii="Segoe UI Symbol" w:hAnsi="Segoe UI Symbol" w:cs="Segoe UI Symbol"/>
          </w:rPr>
          <w:t>.net</w:t>
        </w:r>
        <w:r>
          <w:rPr>
            <w:rFonts w:ascii="Segoe UI Symbol" w:hAnsi="Segoe UI Symbol" w:cs="Segoe UI Symbol" w:hint="eastAsia"/>
          </w:rPr>
          <w:t>でプログラムを作成した（などと、どんな言語を用いて作成したのかを書いてください。</w:t>
        </w:r>
      </w:ins>
      <w:ins w:id="27" w:author="NH17A" w:date="2021-01-10T14:03:00Z">
        <w:r w:rsidR="00956437">
          <w:rPr>
            <w:rFonts w:ascii="Segoe UI Symbol" w:hAnsi="Segoe UI Symbol" w:cs="Segoe UI Symbol" w:hint="eastAsia"/>
          </w:rPr>
          <w:t>もし、</w:t>
        </w:r>
      </w:ins>
      <w:ins w:id="28" w:author="NH17A" w:date="2021-01-09T19:33:00Z">
        <w:r>
          <w:rPr>
            <w:rFonts w:ascii="Segoe UI Symbol" w:hAnsi="Segoe UI Symbol" w:cs="Segoe UI Symbol" w:hint="eastAsia"/>
          </w:rPr>
          <w:t>自分でプログラムを作</w:t>
        </w:r>
      </w:ins>
      <w:ins w:id="29" w:author="NH17A" w:date="2021-01-09T19:34:00Z">
        <w:r>
          <w:rPr>
            <w:rFonts w:ascii="Segoe UI Symbol" w:hAnsi="Segoe UI Symbol" w:cs="Segoe UI Symbol" w:hint="eastAsia"/>
          </w:rPr>
          <w:t>った</w:t>
        </w:r>
      </w:ins>
      <w:ins w:id="30" w:author="NH17A" w:date="2021-01-10T14:03:00Z">
        <w:r w:rsidR="00956437">
          <w:rPr>
            <w:rFonts w:ascii="Segoe UI Symbol" w:hAnsi="Segoe UI Symbol" w:cs="Segoe UI Symbol" w:hint="eastAsia"/>
          </w:rPr>
          <w:t>もの以外（</w:t>
        </w:r>
      </w:ins>
      <w:ins w:id="31" w:author="NH17A" w:date="2021-01-09T19:34:00Z">
        <w:r>
          <w:rPr>
            <w:rFonts w:ascii="Segoe UI Symbol" w:hAnsi="Segoe UI Symbol" w:cs="Segoe UI Symbol" w:hint="eastAsia"/>
          </w:rPr>
          <w:t>誰かのを借りたりした場合</w:t>
        </w:r>
      </w:ins>
      <w:ins w:id="32" w:author="NH17A" w:date="2021-01-10T14:03:00Z">
        <w:r w:rsidR="00956437">
          <w:rPr>
            <w:rFonts w:ascii="Segoe UI Symbol" w:hAnsi="Segoe UI Symbol" w:cs="Segoe UI Symbol" w:hint="eastAsia"/>
          </w:rPr>
          <w:t>）</w:t>
        </w:r>
      </w:ins>
      <w:ins w:id="33" w:author="NH17A" w:date="2021-01-09T19:34:00Z">
        <w:r>
          <w:rPr>
            <w:rFonts w:ascii="Segoe UI Symbol" w:hAnsi="Segoe UI Symbol" w:cs="Segoe UI Symbol" w:hint="eastAsia"/>
          </w:rPr>
          <w:t>には、</w:t>
        </w:r>
      </w:ins>
      <w:ins w:id="34" w:author="NH17A" w:date="2021-01-10T14:03:00Z">
        <w:r w:rsidR="00956437">
          <w:rPr>
            <w:rFonts w:ascii="Segoe UI Symbol" w:hAnsi="Segoe UI Symbol" w:cs="Segoe UI Symbol" w:hint="eastAsia"/>
          </w:rPr>
          <w:t>その部分はどこで自分で作った部分はどこという風にわけて書いてください</w:t>
        </w:r>
      </w:ins>
      <w:ins w:id="35" w:author="NH17A" w:date="2021-01-09T19:34:00Z">
        <w:r>
          <w:rPr>
            <w:rFonts w:ascii="Segoe UI Symbol" w:hAnsi="Segoe UI Symbol" w:cs="Segoe UI Symbol" w:hint="eastAsia"/>
          </w:rPr>
          <w:t>。</w:t>
        </w:r>
      </w:ins>
    </w:p>
    <w:p w14:paraId="3178A6AC" w14:textId="77777777" w:rsidR="008D2C7E" w:rsidRDefault="008D2C7E" w:rsidP="00442DFC">
      <w:pPr>
        <w:rPr>
          <w:rFonts w:ascii="Segoe UI Symbol" w:hAnsi="Segoe UI Symbol" w:cs="Segoe UI Symbol"/>
        </w:rPr>
      </w:pPr>
    </w:p>
    <w:p w14:paraId="77590186" w14:textId="64523C03" w:rsidR="00442DFC" w:rsidRDefault="00325609">
      <w:pPr>
        <w:rPr>
          <w:rFonts w:ascii="Segoe UI Symbol" w:hAnsi="Segoe UI Symbol" w:cs="Segoe UI Symbol"/>
        </w:rPr>
        <w:pPrChange w:id="36" w:author="NH17A" w:date="2021-01-09T19:33:00Z">
          <w:pPr>
            <w:ind w:firstLineChars="100" w:firstLine="210"/>
          </w:pPr>
        </w:pPrChange>
      </w:pPr>
      <w:ins w:id="37" w:author="NH17A" w:date="2021-01-09T17:53:00Z">
        <w:r>
          <w:rPr>
            <w:rFonts w:ascii="Segoe UI Symbol" w:hAnsi="Segoe UI Symbol" w:cs="Segoe UI Symbol" w:hint="eastAsia"/>
          </w:rPr>
          <w:lastRenderedPageBreak/>
          <w:t>図ｘｘに、ｘｘｘという条件で測定した光電子の</w:t>
        </w:r>
        <w:r>
          <w:rPr>
            <w:rFonts w:ascii="Segoe UI Symbol" w:hAnsi="Segoe UI Symbol" w:cs="Segoe UI Symbol" w:hint="eastAsia"/>
          </w:rPr>
          <w:t xml:space="preserve">Velocity map Image </w:t>
        </w:r>
        <w:r>
          <w:rPr>
            <w:rFonts w:ascii="Segoe UI Symbol" w:hAnsi="Segoe UI Symbol" w:cs="Segoe UI Symbol" w:hint="eastAsia"/>
          </w:rPr>
          <w:t>図を示す。</w:t>
        </w:r>
      </w:ins>
      <w:r w:rsidR="00442DFC">
        <w:rPr>
          <w:rFonts w:ascii="Segoe UI Symbol" w:hAnsi="Segoe UI Symbol" w:cs="Segoe UI Symbol"/>
        </w:rPr>
        <w:t>マイクロチャンネルプレートで測定したのは，</w:t>
      </w:r>
      <w:r w:rsidR="00442DFC">
        <w:rPr>
          <w:rFonts w:ascii="Segoe UI Symbol" w:hAnsi="Segoe UI Symbol" w:cs="Segoe UI Symbol"/>
        </w:rPr>
        <w:t>MCP</w:t>
      </w:r>
      <w:r w:rsidR="00442DFC">
        <w:rPr>
          <w:rFonts w:ascii="Segoe UI Symbol" w:hAnsi="Segoe UI Symbol" w:cs="Segoe UI Symbol"/>
        </w:rPr>
        <w:t>上のある位置</w:t>
      </w:r>
      <m:oMath>
        <m:r>
          <w:rPr>
            <w:rFonts w:ascii="Cambria Math" w:hAnsi="Cambria Math" w:cs="Segoe UI Symbol"/>
          </w:rPr>
          <m:t>(x,y)</m:t>
        </m:r>
        <m:r>
          <w:del w:id="38" w:author="NH17A" w:date="2021-01-09T18:39:00Z">
            <m:rPr>
              <m:sty m:val="p"/>
            </m:rPr>
            <w:rPr>
              <w:rFonts w:ascii="Cambria Math" w:hAnsi="Cambria Math" w:cs="Segoe UI Symbol" w:hint="eastAsia"/>
            </w:rPr>
            <m:t>に電子があたった回数</m:t>
          </w:del>
        </m:r>
      </m:oMath>
      <w:ins w:id="39" w:author="NH17A" w:date="2021-01-09T18:40:00Z">
        <w:r w:rsidR="00591CFE">
          <w:rPr>
            <w:rFonts w:ascii="Segoe UI Symbol" w:hAnsi="Segoe UI Symbol" w:cs="Segoe UI Symbol" w:hint="eastAsia"/>
          </w:rPr>
          <w:t>の電子の信号強度</w:t>
        </w:r>
      </w:ins>
      <m:oMath>
        <m:r>
          <w:rPr>
            <w:rFonts w:ascii="Cambria Math" w:hAnsi="Cambria Math" w:cs="Segoe UI Symbol"/>
          </w:rPr>
          <m:t>C(x,y)</m:t>
        </m:r>
      </m:oMath>
      <w:r w:rsidR="00442DFC">
        <w:rPr>
          <w:rFonts w:ascii="Segoe UI Symbol" w:hAnsi="Segoe UI Symbol" w:cs="Segoe UI Symbol" w:hint="eastAsia"/>
        </w:rPr>
        <w:t>である．</w:t>
      </w:r>
      <w:del w:id="40" w:author="NH17A" w:date="2021-01-09T18:42:00Z">
        <w:r w:rsidR="00442DFC" w:rsidDel="00591CFE">
          <w:rPr>
            <w:rFonts w:ascii="Segoe UI Symbol" w:hAnsi="Segoe UI Symbol" w:cs="Segoe UI Symbol" w:hint="eastAsia"/>
          </w:rPr>
          <w:delText>これを</w:delText>
        </w:r>
        <w:r w:rsidR="0031124E" w:rsidDel="00591CFE">
          <w:rPr>
            <w:rFonts w:ascii="Segoe UI Symbol" w:hAnsi="Segoe UI Symbol" w:cs="Segoe UI Symbol" w:hint="eastAsia"/>
          </w:rPr>
          <w:delText>極座標表示に変換</w:delText>
        </w:r>
        <w:r w:rsidR="00D713A0" w:rsidDel="00591CFE">
          <w:rPr>
            <w:rFonts w:ascii="Segoe UI Symbol" w:hAnsi="Segoe UI Symbol" w:cs="Segoe UI Symbol" w:hint="eastAsia"/>
          </w:rPr>
          <w:delText>し</w:delText>
        </w:r>
        <w:r w:rsidR="00442DFC" w:rsidDel="00591CFE">
          <w:rPr>
            <w:rFonts w:ascii="Segoe UI Symbol" w:hAnsi="Segoe UI Symbol" w:cs="Segoe UI Symbol" w:hint="eastAsia"/>
          </w:rPr>
          <w:delText>，</w:delText>
        </w:r>
        <w:r w:rsidR="00442DFC" w:rsidDel="00591CFE">
          <w:rPr>
            <w:rFonts w:ascii="Segoe UI Symbol" w:hAnsi="Segoe UI Symbol" w:cs="Segoe UI Symbol" w:hint="eastAsia"/>
          </w:rPr>
          <w:delText>MCP</w:delText>
        </w:r>
        <w:r w:rsidR="00442DFC" w:rsidDel="00591CFE">
          <w:rPr>
            <w:rFonts w:ascii="Segoe UI Symbol" w:hAnsi="Segoe UI Symbol" w:cs="Segoe UI Symbol" w:hint="eastAsia"/>
          </w:rPr>
          <w:delText>の面上でのアルゴンの中心からの距離を</w:delText>
        </w:r>
        <m:oMath>
          <m:r>
            <w:rPr>
              <w:rFonts w:ascii="Cambria Math" w:hAnsi="Cambria Math" w:cs="Segoe UI Symbol"/>
            </w:rPr>
            <m:t>r</m:t>
          </m:r>
        </m:oMath>
        <w:r w:rsidR="00442DFC" w:rsidDel="00591CFE">
          <w:rPr>
            <w:rFonts w:ascii="Segoe UI Symbol" w:hAnsi="Segoe UI Symbol" w:cs="Segoe UI Symbol" w:hint="eastAsia"/>
          </w:rPr>
          <w:delText>，偏角を</w:delText>
        </w:r>
        <m:oMath>
          <m:r>
            <w:rPr>
              <w:rFonts w:ascii="Cambria Math" w:hAnsi="Cambria Math" w:cs="Segoe UI Symbol" w:hint="eastAsia"/>
            </w:rPr>
            <m:t>θ</m:t>
          </m:r>
        </m:oMath>
        <w:r w:rsidR="00442DFC" w:rsidDel="00591CFE">
          <w:rPr>
            <w:rFonts w:ascii="Segoe UI Symbol" w:hAnsi="Segoe UI Symbol" w:cs="Segoe UI Symbol" w:hint="eastAsia"/>
          </w:rPr>
          <w:delText>とし，</w:delText>
        </w:r>
        <m:oMath>
          <m:r>
            <w:rPr>
              <w:rFonts w:ascii="Cambria Math" w:hAnsi="Cambria Math" w:cs="Segoe UI Symbol"/>
            </w:rPr>
            <m:t>C(r,θ)</m:t>
          </m:r>
        </m:oMath>
        <w:r w:rsidR="00442DFC" w:rsidDel="00591CFE">
          <w:rPr>
            <w:rFonts w:ascii="Segoe UI Symbol" w:hAnsi="Segoe UI Symbol" w:cs="Segoe UI Symbol"/>
          </w:rPr>
          <w:delText>を求めた．</w:delText>
        </w:r>
        <m:oMath>
          <m:r>
            <w:rPr>
              <w:rFonts w:ascii="Cambria Math" w:hAnsi="Cambria Math" w:cs="Segoe UI Symbol"/>
            </w:rPr>
            <m:t>C(r,θ)</m:t>
          </m:r>
        </m:oMath>
        <w:r w:rsidR="00442DFC" w:rsidDel="00591CFE">
          <w:rPr>
            <w:rFonts w:ascii="Segoe UI Symbol" w:hAnsi="Segoe UI Symbol" w:cs="Segoe UI Symbol"/>
          </w:rPr>
          <w:delText>を画像で表したものが以下の図</w:delText>
        </w:r>
        <w:r w:rsidR="00442DFC" w:rsidDel="00591CFE">
          <w:rPr>
            <w:rFonts w:ascii="Segoe UI Symbol" w:hAnsi="Segoe UI Symbol" w:cs="Segoe UI Symbol" w:hint="eastAsia"/>
          </w:rPr>
          <w:delText>2.1</w:delText>
        </w:r>
        <w:r w:rsidR="00442DFC" w:rsidDel="00591CFE">
          <w:rPr>
            <w:rFonts w:ascii="Segoe UI Symbol" w:hAnsi="Segoe UI Symbol" w:cs="Segoe UI Symbol" w:hint="eastAsia"/>
          </w:rPr>
          <w:delText>である．</w:delText>
        </w:r>
      </w:del>
      <w:ins w:id="41" w:author="NH17A" w:date="2021-01-09T18:42:00Z">
        <w:r w:rsidR="00591CFE">
          <w:rPr>
            <w:rFonts w:ascii="Segoe UI Symbol" w:hAnsi="Segoe UI Symbol" w:cs="Segoe UI Symbol" w:hint="eastAsia"/>
          </w:rPr>
          <w:t>（図</w:t>
        </w:r>
        <w:r w:rsidR="00591CFE">
          <w:rPr>
            <w:rFonts w:ascii="Segoe UI Symbol" w:hAnsi="Segoe UI Symbol" w:cs="Segoe UI Symbol" w:hint="eastAsia"/>
          </w:rPr>
          <w:t>2-1</w:t>
        </w:r>
        <w:r w:rsidR="00591CFE">
          <w:rPr>
            <w:rFonts w:ascii="Segoe UI Symbol" w:hAnsi="Segoe UI Symbol" w:cs="Segoe UI Symbol" w:hint="eastAsia"/>
          </w:rPr>
          <w:t>は生データではないのですか？この段階では極座標変換とかはしていないと思います。</w:t>
        </w:r>
      </w:ins>
      <w:r w:rsidR="00442DFC">
        <w:rPr>
          <w:rFonts w:ascii="Segoe UI Symbol" w:hAnsi="Segoe UI Symbol" w:cs="Segoe UI Symbol" w:hint="eastAsia"/>
        </w:rPr>
        <w:t>図</w:t>
      </w:r>
      <w:r w:rsidR="00442DFC">
        <w:rPr>
          <w:rFonts w:ascii="Segoe UI Symbol" w:hAnsi="Segoe UI Symbol" w:cs="Segoe UI Symbol" w:hint="eastAsia"/>
        </w:rPr>
        <w:t>2.1</w:t>
      </w:r>
      <w:r w:rsidR="00442DFC">
        <w:rPr>
          <w:rFonts w:ascii="Segoe UI Symbol" w:hAnsi="Segoe UI Symbol" w:cs="Segoe UI Symbol" w:hint="eastAsia"/>
        </w:rPr>
        <w:t>は，</w:t>
      </w:r>
      <w:r w:rsidR="00442DFC">
        <w:rPr>
          <w:rFonts w:ascii="Segoe UI Symbol" w:hAnsi="Segoe UI Symbol" w:cs="Segoe UI Symbol" w:hint="eastAsia"/>
        </w:rPr>
        <w:t>480x480</w:t>
      </w:r>
      <w:r w:rsidR="00442DFC">
        <w:rPr>
          <w:rFonts w:ascii="Segoe UI Symbol" w:hAnsi="Segoe UI Symbol" w:cs="Segoe UI Symbol" w:hint="eastAsia"/>
        </w:rPr>
        <w:t>ピクセルの画像であり，</w:t>
      </w:r>
      <w:r w:rsidR="00442DFC">
        <w:rPr>
          <w:rFonts w:ascii="Segoe UI Symbol" w:hAnsi="Segoe UI Symbol" w:cs="Segoe UI Symbol" w:hint="eastAsia"/>
        </w:rPr>
        <w:t>1</w:t>
      </w:r>
      <w:r w:rsidR="00442DFC">
        <w:rPr>
          <w:rFonts w:ascii="Segoe UI Symbol" w:hAnsi="Segoe UI Symbol" w:cs="Segoe UI Symbol" w:hint="eastAsia"/>
        </w:rPr>
        <w:t>つのピクセルが</w:t>
      </w:r>
      <w:r w:rsidR="00442DFC">
        <w:rPr>
          <w:rFonts w:ascii="Segoe UI Symbol" w:hAnsi="Segoe UI Symbol" w:cs="Segoe UI Symbol" w:hint="eastAsia"/>
        </w:rPr>
        <w:t>MCP</w:t>
      </w:r>
      <w:r w:rsidR="00442DFC">
        <w:rPr>
          <w:rFonts w:ascii="Segoe UI Symbol" w:hAnsi="Segoe UI Symbol" w:cs="Segoe UI Symbol" w:hint="eastAsia"/>
        </w:rPr>
        <w:t>のある一つの位置</w:t>
      </w:r>
      <m:oMath>
        <m:r>
          <w:rPr>
            <w:rFonts w:ascii="Cambria Math" w:hAnsi="Cambria Math" w:cs="Segoe UI Symbol" w:hint="eastAsia"/>
          </w:rPr>
          <m:t>(x,y)</m:t>
        </m:r>
      </m:oMath>
      <w:r w:rsidR="00442DFC">
        <w:rPr>
          <w:rFonts w:ascii="Segoe UI Symbol" w:hAnsi="Segoe UI Symbol" w:cs="Segoe UI Symbol" w:hint="eastAsia"/>
        </w:rPr>
        <w:t>に対応している．例えば，画像の一番左上のピクセルは</w:t>
      </w:r>
      <w:r w:rsidR="00442DFC">
        <w:rPr>
          <w:rFonts w:ascii="Segoe UI Symbol" w:hAnsi="Segoe UI Symbol" w:cs="Segoe UI Symbol" w:hint="eastAsia"/>
        </w:rPr>
        <w:t>MCP</w:t>
      </w:r>
      <w:r w:rsidR="00442DFC">
        <w:rPr>
          <w:rFonts w:ascii="Segoe UI Symbol" w:hAnsi="Segoe UI Symbol" w:cs="Segoe UI Symbol" w:hint="eastAsia"/>
        </w:rPr>
        <w:t>上の</w:t>
      </w:r>
      <w:r w:rsidR="00442DFC">
        <w:rPr>
          <w:rFonts w:ascii="Segoe UI Symbol" w:hAnsi="Segoe UI Symbol" w:cs="Segoe UI Symbol" w:hint="eastAsia"/>
        </w:rPr>
        <w:t>(0,0)</w:t>
      </w:r>
      <w:r w:rsidR="00442DFC">
        <w:rPr>
          <w:rFonts w:ascii="Segoe UI Symbol" w:hAnsi="Segoe UI Symbol" w:cs="Segoe UI Symbol" w:hint="eastAsia"/>
        </w:rPr>
        <w:t>に，画像の一番右下は</w:t>
      </w:r>
      <w:r w:rsidR="00442DFC">
        <w:rPr>
          <w:rFonts w:ascii="Segoe UI Symbol" w:hAnsi="Segoe UI Symbol" w:cs="Segoe UI Symbol" w:hint="eastAsia"/>
        </w:rPr>
        <w:t>MCP</w:t>
      </w:r>
      <w:r w:rsidR="00442DFC">
        <w:rPr>
          <w:rFonts w:ascii="Segoe UI Symbol" w:hAnsi="Segoe UI Symbol" w:cs="Segoe UI Symbol" w:hint="eastAsia"/>
        </w:rPr>
        <w:t>上の</w:t>
      </w:r>
      <w:r w:rsidR="00442DFC">
        <w:rPr>
          <w:rFonts w:ascii="Segoe UI Symbol" w:hAnsi="Segoe UI Symbol" w:cs="Segoe UI Symbol" w:hint="eastAsia"/>
        </w:rPr>
        <w:t>(479,479)</w:t>
      </w:r>
      <w:r w:rsidR="00442DFC">
        <w:rPr>
          <w:rFonts w:ascii="Segoe UI Symbol" w:hAnsi="Segoe UI Symbol" w:cs="Segoe UI Symbol" w:hint="eastAsia"/>
        </w:rPr>
        <w:t>に対応している．ピクセルの色は，</w:t>
      </w:r>
      <m:oMath>
        <m:r>
          <w:rPr>
            <w:rFonts w:ascii="Cambria Math" w:hAnsi="Cambria Math" w:cs="Segoe UI Symbol"/>
          </w:rPr>
          <m:t>C(x,y)</m:t>
        </m:r>
      </m:oMath>
      <w:r w:rsidR="00442DFC">
        <w:rPr>
          <w:rFonts w:ascii="Segoe UI Symbol" w:hAnsi="Segoe UI Symbol" w:cs="Segoe UI Symbol"/>
        </w:rPr>
        <w:t>に対応している．色が白いほど値が大きく，黒いほど値が小さい．</w:t>
      </w:r>
    </w:p>
    <w:p w14:paraId="2C9C78ED" w14:textId="77777777" w:rsidR="00442DFC" w:rsidRDefault="00442DFC" w:rsidP="00442DFC">
      <w:pPr>
        <w:jc w:val="center"/>
        <w:rPr>
          <w:rFonts w:ascii="Segoe UI Symbol" w:hAnsi="Segoe UI Symbol" w:cs="Segoe UI Symbol"/>
        </w:rPr>
      </w:pPr>
      <w:r w:rsidRPr="00A334B7">
        <w:rPr>
          <w:rFonts w:ascii="Segoe UI Symbol" w:hAnsi="Segoe UI Symbol" w:cs="Segoe UI Symbol"/>
          <w:noProof/>
        </w:rPr>
        <w:drawing>
          <wp:inline distT="0" distB="0" distL="0" distR="0" wp14:anchorId="51AD7564" wp14:editId="067D59A5">
            <wp:extent cx="2760741" cy="2798859"/>
            <wp:effectExtent l="0" t="0" r="1905" b="1905"/>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12"/>
                    <a:stretch>
                      <a:fillRect/>
                    </a:stretch>
                  </pic:blipFill>
                  <pic:spPr>
                    <a:xfrm>
                      <a:off x="0" y="0"/>
                      <a:ext cx="2766953" cy="2805157"/>
                    </a:xfrm>
                    <a:prstGeom prst="rect">
                      <a:avLst/>
                    </a:prstGeom>
                  </pic:spPr>
                </pic:pic>
              </a:graphicData>
            </a:graphic>
          </wp:inline>
        </w:drawing>
      </w:r>
    </w:p>
    <w:p w14:paraId="09D7F0B2" w14:textId="77777777" w:rsidR="00442DFC" w:rsidRDefault="00442DFC" w:rsidP="00442DFC">
      <w:pPr>
        <w:jc w:val="center"/>
        <w:rPr>
          <w:rFonts w:ascii="Segoe UI Symbol" w:hAnsi="Segoe UI Symbol" w:cs="Segoe UI Symbol"/>
          <w:b/>
          <w:color w:val="FF0000"/>
        </w:rPr>
      </w:pPr>
      <w:r w:rsidRPr="003F1BA4">
        <w:rPr>
          <w:rFonts w:ascii="Segoe UI Symbol" w:hAnsi="Segoe UI Symbol" w:cs="Segoe UI Symbol"/>
          <w:b/>
          <w:color w:val="FF0000"/>
        </w:rPr>
        <w:t>図</w:t>
      </w:r>
      <w:r w:rsidRPr="003F1BA4">
        <w:rPr>
          <w:rFonts w:ascii="Segoe UI Symbol" w:hAnsi="Segoe UI Symbol" w:cs="Segoe UI Symbol" w:hint="eastAsia"/>
          <w:b/>
          <w:color w:val="FF0000"/>
        </w:rPr>
        <w:t>2.1</w:t>
      </w:r>
      <w:r>
        <w:rPr>
          <w:rFonts w:ascii="Segoe UI Symbol" w:hAnsi="Segoe UI Symbol" w:cs="Segoe UI Symbol"/>
          <w:b/>
          <w:color w:val="FF0000"/>
        </w:rPr>
        <w:t>.1</w:t>
      </w:r>
      <w:r w:rsidRPr="003F1BA4">
        <w:rPr>
          <w:rFonts w:ascii="Segoe UI Symbol" w:hAnsi="Segoe UI Symbol" w:cs="Segoe UI Symbol" w:hint="eastAsia"/>
          <w:b/>
          <w:color w:val="FF0000"/>
        </w:rPr>
        <w:t xml:space="preserve"> </w:t>
      </w:r>
      <m:oMath>
        <m:r>
          <m:rPr>
            <m:sty m:val="bi"/>
          </m:rPr>
          <w:rPr>
            <w:rFonts w:ascii="Cambria Math" w:hAnsi="Cambria Math" w:cs="Segoe UI Symbol"/>
            <w:color w:val="FF0000"/>
          </w:rPr>
          <m:t>C(x,y)</m:t>
        </m:r>
      </m:oMath>
      <w:r w:rsidRPr="003F1BA4">
        <w:rPr>
          <w:rFonts w:ascii="Segoe UI Symbol" w:hAnsi="Segoe UI Symbol" w:cs="Segoe UI Symbol"/>
          <w:b/>
          <w:color w:val="FF0000"/>
        </w:rPr>
        <w:t>を画像化した図</w:t>
      </w:r>
      <w:r>
        <w:rPr>
          <w:rFonts w:ascii="Segoe UI Symbol" w:hAnsi="Segoe UI Symbol" w:cs="Segoe UI Symbol"/>
          <w:b/>
          <w:color w:val="FF0000"/>
        </w:rPr>
        <w:t>（縦軸、横軸</w:t>
      </w:r>
      <w:r>
        <w:rPr>
          <w:rFonts w:ascii="Segoe UI Symbol" w:hAnsi="Segoe UI Symbol" w:cs="Segoe UI Symbol" w:hint="eastAsia"/>
          <w:b/>
          <w:color w:val="FF0000"/>
        </w:rPr>
        <w:t>，</w:t>
      </w:r>
      <w:r>
        <w:rPr>
          <w:rFonts w:ascii="Segoe UI Symbol" w:hAnsi="Segoe UI Symbol" w:cs="Segoe UI Symbol"/>
          <w:b/>
          <w:color w:val="FF0000"/>
        </w:rPr>
        <w:t>目盛りをつけること）</w:t>
      </w:r>
    </w:p>
    <w:p w14:paraId="3C3992EA" w14:textId="1298A685" w:rsidR="00E40894" w:rsidRPr="003F1BA4" w:rsidRDefault="00325609" w:rsidP="00442DFC">
      <w:pPr>
        <w:jc w:val="center"/>
        <w:rPr>
          <w:rFonts w:ascii="Segoe UI Symbol" w:hAnsi="Segoe UI Symbol" w:cs="Segoe UI Symbol"/>
          <w:b/>
          <w:color w:val="FF0000"/>
        </w:rPr>
      </w:pPr>
      <w:ins w:id="42" w:author="NH17A" w:date="2021-01-09T17:51:00Z">
        <w:r>
          <w:rPr>
            <w:rFonts w:ascii="Segoe UI Symbol" w:hAnsi="Segoe UI Symbol" w:cs="Segoe UI Symbol" w:hint="eastAsia"/>
            <w:b/>
            <w:color w:val="FF0000"/>
          </w:rPr>
          <w:t>レーザーの偏光方向を書いてください。図で上下の方向です。</w:t>
        </w:r>
      </w:ins>
    </w:p>
    <w:p w14:paraId="07C5E1F8" w14:textId="7069B80F" w:rsidR="00442DFC" w:rsidRPr="008865E4" w:rsidRDefault="00442DFC" w:rsidP="00442DFC">
      <w:pPr>
        <w:rPr>
          <w:rFonts w:ascii="Segoe UI Symbol" w:hAnsi="Segoe UI Symbol" w:cs="Segoe UI Symbol"/>
        </w:rPr>
      </w:pPr>
      <w:del w:id="43" w:author="NH17A" w:date="2021-01-09T17:54:00Z">
        <w:r w:rsidDel="00325609">
          <w:rPr>
            <w:rFonts w:ascii="Segoe UI Symbol" w:hAnsi="Segoe UI Symbol" w:cs="Segoe UI Symbol" w:hint="eastAsia"/>
          </w:rPr>
          <w:delText xml:space="preserve">2.2 </w:delText>
        </w:r>
      </w:del>
      <w:del w:id="44" w:author="NH17A" w:date="2021-01-09T17:52:00Z">
        <w:r w:rsidDel="00325609">
          <w:rPr>
            <w:rFonts w:ascii="Segoe UI Symbol" w:hAnsi="Segoe UI Symbol" w:cs="Segoe UI Symbol" w:hint="eastAsia"/>
          </w:rPr>
          <w:delText>データが表すこと</w:delText>
        </w:r>
      </w:del>
    </w:p>
    <w:p w14:paraId="4D7A9B18" w14:textId="77777777" w:rsidR="00442DFC" w:rsidRDefault="00442DFC" w:rsidP="00442DFC">
      <w:pPr>
        <w:rPr>
          <w:rFonts w:ascii="Segoe UI Symbol" w:hAnsi="Segoe UI Symbol" w:cs="Segoe UI Symbol"/>
        </w:rPr>
      </w:pPr>
      <w:r w:rsidRPr="004C47E1">
        <w:rPr>
          <w:rFonts w:ascii="Segoe UI Symbol" w:hAnsi="Segoe UI Symbol" w:cs="Segoe UI Symbol"/>
          <w:noProof/>
        </w:rPr>
        <w:lastRenderedPageBreak/>
        <w:drawing>
          <wp:inline distT="0" distB="0" distL="0" distR="0" wp14:anchorId="11E4BA07" wp14:editId="0EC16308">
            <wp:extent cx="5400040" cy="3027045"/>
            <wp:effectExtent l="0" t="0" r="0" b="0"/>
            <wp:docPr id="1" name="図 1" descr="C:\Users\user\OneDrive\卒業研究\運動量が大きい光電子のMCPとの衝突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OneDrive\卒業研究\運動量が大きい光電子のMCPとの衝突の図.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027045"/>
                    </a:xfrm>
                    <a:prstGeom prst="rect">
                      <a:avLst/>
                    </a:prstGeom>
                    <a:noFill/>
                    <a:ln>
                      <a:noFill/>
                    </a:ln>
                  </pic:spPr>
                </pic:pic>
              </a:graphicData>
            </a:graphic>
          </wp:inline>
        </w:drawing>
      </w:r>
    </w:p>
    <w:p w14:paraId="739CC3CE" w14:textId="77777777" w:rsidR="00442DFC" w:rsidRDefault="00442DFC" w:rsidP="00442DFC">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 xml:space="preserve">2.1 </w:t>
      </w:r>
      <w:r>
        <w:rPr>
          <w:rFonts w:ascii="Segoe UI Symbol" w:hAnsi="Segoe UI Symbol" w:cs="Segoe UI Symbol"/>
        </w:rPr>
        <w:t>運動量が比較的大きい光電子と</w:t>
      </w:r>
      <w:r>
        <w:rPr>
          <w:rFonts w:ascii="Segoe UI Symbol" w:hAnsi="Segoe UI Symbol" w:cs="Segoe UI Symbol"/>
        </w:rPr>
        <w:t>MCP</w:t>
      </w:r>
      <w:r>
        <w:rPr>
          <w:rFonts w:ascii="Segoe UI Symbol" w:hAnsi="Segoe UI Symbol" w:cs="Segoe UI Symbol"/>
        </w:rPr>
        <w:t>との衝突</w:t>
      </w:r>
    </w:p>
    <w:p w14:paraId="601098BD" w14:textId="77777777" w:rsidR="00442DFC" w:rsidRDefault="00442DFC" w:rsidP="00442DFC">
      <w:pPr>
        <w:rPr>
          <w:rFonts w:ascii="Segoe UI Symbol" w:hAnsi="Segoe UI Symbol" w:cs="Segoe UI Symbol"/>
        </w:rPr>
      </w:pPr>
    </w:p>
    <w:p w14:paraId="77C081DE" w14:textId="77777777" w:rsidR="00442DFC" w:rsidRDefault="00442DFC" w:rsidP="00442DFC">
      <w:pPr>
        <w:rPr>
          <w:rFonts w:ascii="Segoe UI Symbol" w:hAnsi="Segoe UI Symbol" w:cs="Segoe UI Symbol"/>
        </w:rPr>
      </w:pPr>
      <w:r>
        <w:rPr>
          <w:rFonts w:ascii="Segoe UI Symbol" w:hAnsi="Segoe UI Symbol" w:cs="Segoe UI Symbol"/>
          <w:noProof/>
        </w:rPr>
        <w:drawing>
          <wp:inline distT="0" distB="0" distL="0" distR="0" wp14:anchorId="2C00DE22" wp14:editId="385688FB">
            <wp:extent cx="5391785" cy="3381375"/>
            <wp:effectExtent l="0" t="0" r="0" b="0"/>
            <wp:docPr id="4" name="図 4" descr="運動量が小さい光電子のMCPとの衝突の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運動量が小さい光電子のMCPとの衝突の図"/>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785" cy="3381375"/>
                    </a:xfrm>
                    <a:prstGeom prst="rect">
                      <a:avLst/>
                    </a:prstGeom>
                    <a:noFill/>
                    <a:ln>
                      <a:noFill/>
                    </a:ln>
                  </pic:spPr>
                </pic:pic>
              </a:graphicData>
            </a:graphic>
          </wp:inline>
        </w:drawing>
      </w:r>
    </w:p>
    <w:p w14:paraId="2F43217A" w14:textId="77777777" w:rsidR="00442DFC" w:rsidRDefault="00442DFC" w:rsidP="00442DFC">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 xml:space="preserve">.2.2 </w:t>
      </w:r>
      <w:r>
        <w:rPr>
          <w:rFonts w:ascii="Segoe UI Symbol" w:hAnsi="Segoe UI Symbol" w:cs="Segoe UI Symbol"/>
        </w:rPr>
        <w:t>運動量が比較的小さい光電子と</w:t>
      </w:r>
      <w:r>
        <w:rPr>
          <w:rFonts w:ascii="Segoe UI Symbol" w:hAnsi="Segoe UI Symbol" w:cs="Segoe UI Symbol"/>
        </w:rPr>
        <w:t>MCP</w:t>
      </w:r>
      <w:r>
        <w:rPr>
          <w:rFonts w:ascii="Segoe UI Symbol" w:hAnsi="Segoe UI Symbol" w:cs="Segoe UI Symbol"/>
        </w:rPr>
        <w:t>との衝突</w:t>
      </w:r>
    </w:p>
    <w:p w14:paraId="3D681AAA" w14:textId="77777777" w:rsidR="00442DFC" w:rsidRDefault="00442DFC" w:rsidP="00442DFC">
      <w:pPr>
        <w:jc w:val="center"/>
        <w:rPr>
          <w:rFonts w:ascii="Segoe UI Symbol" w:hAnsi="Segoe UI Symbol" w:cs="Segoe UI Symbol"/>
        </w:rPr>
      </w:pPr>
    </w:p>
    <w:p w14:paraId="5DD3C153" w14:textId="77777777" w:rsidR="00442DFC" w:rsidRPr="00CF5A67" w:rsidRDefault="00442DFC" w:rsidP="00442DFC">
      <w:pP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w:t>
      </w:r>
      <w:r>
        <w:rPr>
          <w:rFonts w:ascii="Segoe UI Symbol" w:hAnsi="Segoe UI Symbol" w:cs="Segoe UI Symbol"/>
        </w:rPr>
        <w:t>2.1</w:t>
      </w:r>
      <w:r>
        <w:rPr>
          <w:rFonts w:ascii="Segoe UI Symbol" w:hAnsi="Segoe UI Symbol" w:cs="Segoe UI Symbol"/>
        </w:rPr>
        <w:t>と図</w:t>
      </w:r>
      <w:r>
        <w:rPr>
          <w:rFonts w:ascii="Segoe UI Symbol" w:hAnsi="Segoe UI Symbol" w:cs="Segoe UI Symbol" w:hint="eastAsia"/>
        </w:rPr>
        <w:t>2.2.2</w:t>
      </w:r>
      <w:r>
        <w:rPr>
          <w:rFonts w:ascii="Segoe UI Symbol" w:hAnsi="Segoe UI Symbol" w:cs="Segoe UI Symbol" w:hint="eastAsia"/>
        </w:rPr>
        <w:t>は，高次高調波がアルゴンに入射することによって飛び出した光電子が，</w:t>
      </w:r>
      <w:r>
        <w:rPr>
          <w:rFonts w:ascii="Segoe UI Symbol" w:hAnsi="Segoe UI Symbol" w:cs="Segoe UI Symbol" w:hint="eastAsia"/>
        </w:rPr>
        <w:t>MCP</w:t>
      </w:r>
      <w:r>
        <w:rPr>
          <w:rFonts w:ascii="Segoe UI Symbol" w:hAnsi="Segoe UI Symbol" w:cs="Segoe UI Symbol" w:hint="eastAsia"/>
        </w:rPr>
        <w:t>と衝突するまでの模式図を表している</w:t>
      </w:r>
      <w:r>
        <w:rPr>
          <w:rFonts w:ascii="Segoe UI Symbol" w:hAnsi="Segoe UI Symbol" w:cs="Segoe UI Symbol" w:hint="eastAsia"/>
        </w:rPr>
        <w:t>.</w:t>
      </w:r>
      <w:r>
        <w:rPr>
          <w:rFonts w:ascii="Segoe UI Symbol" w:hAnsi="Segoe UI Symbol" w:cs="Segoe UI Symbol" w:hint="eastAsia"/>
        </w:rPr>
        <w:t>図</w:t>
      </w:r>
      <w:r>
        <w:rPr>
          <w:rFonts w:ascii="Segoe UI Symbol" w:hAnsi="Segoe UI Symbol" w:cs="Segoe UI Symbol" w:hint="eastAsia"/>
        </w:rPr>
        <w:t>2.2.1</w:t>
      </w:r>
      <w:r>
        <w:rPr>
          <w:rFonts w:ascii="Segoe UI Symbol" w:hAnsi="Segoe UI Symbol" w:cs="Segoe UI Symbol" w:hint="eastAsia"/>
        </w:rPr>
        <w:t>は光電子の運動量が比較的大きい場合，図</w:t>
      </w:r>
      <w:r>
        <w:rPr>
          <w:rFonts w:ascii="Segoe UI Symbol" w:hAnsi="Segoe UI Symbol" w:cs="Segoe UI Symbol" w:hint="eastAsia"/>
        </w:rPr>
        <w:t>2.2.2</w:t>
      </w:r>
      <w:r>
        <w:rPr>
          <w:rFonts w:ascii="Segoe UI Symbol" w:hAnsi="Segoe UI Symbol" w:cs="Segoe UI Symbol" w:hint="eastAsia"/>
        </w:rPr>
        <w:t>は光電子の運動量が比較的小さい場合である</w:t>
      </w:r>
      <w:r>
        <w:rPr>
          <w:rFonts w:ascii="Segoe UI Symbol" w:hAnsi="Segoe UI Symbol" w:cs="Segoe UI Symbol" w:hint="eastAsia"/>
        </w:rPr>
        <w:t>.</w:t>
      </w:r>
      <w:r>
        <w:rPr>
          <w:rFonts w:ascii="Segoe UI Symbol" w:hAnsi="Segoe UI Symbol" w:cs="Segoe UI Symbol" w:hint="eastAsia"/>
        </w:rPr>
        <w:t>飛び出した光電子は，外部電場によっ</w:t>
      </w:r>
      <w:r>
        <w:rPr>
          <w:rFonts w:ascii="Segoe UI Symbol" w:hAnsi="Segoe UI Symbol" w:cs="Segoe UI Symbol" w:hint="eastAsia"/>
        </w:rPr>
        <w:lastRenderedPageBreak/>
        <w:t>て加速される</w:t>
      </w:r>
      <w:r>
        <w:rPr>
          <w:rFonts w:ascii="Segoe UI Symbol" w:hAnsi="Segoe UI Symbol" w:cs="Segoe UI Symbol" w:hint="eastAsia"/>
        </w:rPr>
        <w:t>.</w:t>
      </w:r>
      <w:r>
        <w:rPr>
          <w:rFonts w:ascii="Segoe UI Symbol" w:hAnsi="Segoe UI Symbol" w:cs="Segoe UI Symbol" w:hint="eastAsia"/>
        </w:rPr>
        <w:t>外部電場は</w:t>
      </w:r>
      <m:oMath>
        <m:r>
          <w:rPr>
            <w:rFonts w:ascii="Cambria Math" w:hAnsi="Cambria Math" w:cs="Segoe UI Symbol"/>
          </w:rPr>
          <m:t>z</m:t>
        </m:r>
      </m:oMath>
      <w:r>
        <w:rPr>
          <w:rFonts w:ascii="Segoe UI Symbol" w:hAnsi="Segoe UI Symbol" w:cs="Segoe UI Symbol" w:hint="eastAsia"/>
        </w:rPr>
        <w:t>方向のみにかかっているので，</w:t>
      </w:r>
      <w:r>
        <w:rPr>
          <w:rFonts w:ascii="Segoe UI Symbol" w:hAnsi="Segoe UI Symbol" w:cs="Segoe UI Symbol" w:hint="eastAsia"/>
        </w:rPr>
        <w:t>MCP</w:t>
      </w:r>
      <w:r>
        <w:rPr>
          <w:rFonts w:ascii="Segoe UI Symbol" w:hAnsi="Segoe UI Symbol" w:cs="Segoe UI Symbol" w:hint="eastAsia"/>
        </w:rPr>
        <w:t>に向かって飛んでいく光電子の</w:t>
      </w:r>
      <m:oMath>
        <m:r>
          <w:rPr>
            <w:rFonts w:ascii="Cambria Math" w:hAnsi="Cambria Math" w:cs="Segoe UI Symbol"/>
          </w:rPr>
          <m:t>x,y</m:t>
        </m:r>
      </m:oMath>
      <w:r>
        <w:rPr>
          <w:rFonts w:ascii="Segoe UI Symbol" w:hAnsi="Segoe UI Symbol" w:cs="Segoe UI Symbol"/>
        </w:rPr>
        <w:t>方向の運動は電場による影響を受けない</w:t>
      </w:r>
      <w:r>
        <w:rPr>
          <w:rFonts w:ascii="Segoe UI Symbol" w:hAnsi="Segoe UI Symbol" w:cs="Segoe UI Symbol" w:hint="eastAsia"/>
        </w:rPr>
        <w:t>.</w:t>
      </w:r>
      <w:r>
        <w:rPr>
          <w:rFonts w:ascii="Segoe UI Symbol" w:hAnsi="Segoe UI Symbol" w:cs="Segoe UI Symbol" w:hint="eastAsia"/>
        </w:rPr>
        <w:t>ここで，アルゴンから飛び出した光電子のエネルギーの大きさを</w:t>
      </w:r>
      <m:oMath>
        <m:r>
          <w:rPr>
            <w:rFonts w:ascii="Cambria Math" w:hAnsi="Cambria Math" w:cs="Segoe UI Symbol"/>
          </w:rPr>
          <m:t>E</m:t>
        </m:r>
      </m:oMath>
      <w:r>
        <w:rPr>
          <w:rFonts w:ascii="Segoe UI Symbol" w:hAnsi="Segoe UI Symbol" w:cs="Segoe UI Symbol" w:hint="eastAsia"/>
        </w:rPr>
        <w:t>，アルゴンの仕事関数の大きさを</w:t>
      </w:r>
      <m:oMath>
        <m:r>
          <w:rPr>
            <w:rFonts w:ascii="Cambria Math" w:hAnsi="Cambria Math" w:cs="Segoe UI Symbol"/>
          </w:rPr>
          <m:t>I</m:t>
        </m:r>
      </m:oMath>
      <w:r>
        <w:rPr>
          <w:rFonts w:ascii="Segoe UI Symbol" w:hAnsi="Segoe UI Symbol" w:cs="Segoe UI Symbol"/>
        </w:rPr>
        <w:t>とすると</w:t>
      </w:r>
      <w:r>
        <w:rPr>
          <w:rFonts w:ascii="Segoe UI Symbol" w:hAnsi="Segoe UI Symbol" w:cs="Segoe UI Symbol" w:hint="eastAsia"/>
        </w:rPr>
        <w:t>，</w:t>
      </w:r>
      <w:r>
        <w:rPr>
          <w:rFonts w:ascii="Segoe UI Symbol" w:hAnsi="Segoe UI Symbol" w:cs="Segoe UI Symbol"/>
        </w:rPr>
        <w:t>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の関係が成り立つ</w:t>
      </w:r>
      <w:r>
        <w:rPr>
          <w:rFonts w:ascii="Segoe UI Symbol" w:hAnsi="Segoe UI Symbol" w:cs="Segoe UI Symbol" w:hint="eastAsia"/>
        </w:rPr>
        <w:t>.</w:t>
      </w:r>
    </w:p>
    <w:p w14:paraId="1FAC77A1" w14:textId="77777777" w:rsidR="00442DFC" w:rsidRPr="00907A9A" w:rsidRDefault="00442DFC" w:rsidP="00442DFC">
      <w:pPr>
        <w:rPr>
          <w:rFonts w:ascii="Segoe UI Symbol" w:hAnsi="Segoe UI Symbol" w:cs="Segoe UI Symbol"/>
        </w:rPr>
      </w:pPr>
      <m:oMathPara>
        <m:oMath>
          <m:r>
            <w:rPr>
              <w:rFonts w:ascii="Cambria Math" w:hAnsi="Cambria Math" w:cs="Segoe UI Symbol"/>
            </w:rPr>
            <m:t>E=hν-I</m:t>
          </m:r>
          <m:r>
            <m:rPr>
              <m:sty m:val="p"/>
            </m:rPr>
            <w:rPr>
              <w:rFonts w:ascii="Cambria Math" w:hAnsi="Cambria Math" w:cs="Segoe UI Symbol"/>
            </w:rPr>
            <m:t xml:space="preserve">　　　</m:t>
          </m:r>
          <m:r>
            <m:rPr>
              <m:sty m:val="p"/>
            </m:rPr>
            <w:rPr>
              <w:rFonts w:ascii="Cambria Math" w:hAnsi="Cambria Math" w:cs="Segoe UI Symbol"/>
            </w:rPr>
            <m:t>(2.2.1)</m:t>
          </m:r>
        </m:oMath>
      </m:oMathPara>
    </w:p>
    <w:p w14:paraId="3676133C" w14:textId="77777777" w:rsidR="00442DFC" w:rsidRDefault="00442DFC" w:rsidP="00442DFC">
      <w:pPr>
        <w:rPr>
          <w:rFonts w:ascii="Segoe UI Symbol" w:hAnsi="Segoe UI Symbol" w:cs="Segoe UI Symbol"/>
        </w:rPr>
      </w:pPr>
      <w:r>
        <w:rPr>
          <w:rFonts w:ascii="Segoe UI Symbol" w:hAnsi="Segoe UI Symbol" w:cs="Segoe UI Symbol"/>
        </w:rPr>
        <w:t>ここで，</w:t>
      </w:r>
      <m:oMath>
        <m:r>
          <w:rPr>
            <w:rFonts w:ascii="Cambria Math" w:hAnsi="Cambria Math" w:cs="Segoe UI Symbol"/>
          </w:rPr>
          <m:t>h</m:t>
        </m:r>
      </m:oMath>
      <w:r>
        <w:rPr>
          <w:rFonts w:ascii="Segoe UI Symbol" w:hAnsi="Segoe UI Symbol" w:cs="Segoe UI Symbol"/>
        </w:rPr>
        <w:t>はプランク定数である．式</w:t>
      </w:r>
      <w:r>
        <w:rPr>
          <w:rFonts w:ascii="Segoe UI Symbol" w:hAnsi="Segoe UI Symbol" w:cs="Segoe UI Symbol" w:hint="eastAsia"/>
        </w:rPr>
        <w:t>(2.2</w:t>
      </w:r>
      <w:r>
        <w:rPr>
          <w:rFonts w:ascii="Segoe UI Symbol" w:hAnsi="Segoe UI Symbol" w:cs="Segoe UI Symbol"/>
        </w:rPr>
        <w:t>.1</w:t>
      </w:r>
      <w:r>
        <w:rPr>
          <w:rFonts w:ascii="Segoe UI Symbol" w:hAnsi="Segoe UI Symbol" w:cs="Segoe UI Symbol" w:hint="eastAsia"/>
        </w:rPr>
        <w:t>)</w:t>
      </w:r>
      <w:r>
        <w:rPr>
          <w:rFonts w:ascii="Segoe UI Symbol" w:hAnsi="Segoe UI Symbol" w:cs="Segoe UI Symbol" w:hint="eastAsia"/>
        </w:rPr>
        <w:t>より，アルゴンへ入射する光のエネルギーと，光電子のエネルギーは比例関係にあることがわかる．ここで，光電子の運動量を</w:t>
      </w:r>
      <m:oMath>
        <m:r>
          <m:rPr>
            <m:sty m:val="bi"/>
          </m:rPr>
          <w:rPr>
            <w:rFonts w:ascii="Cambria Math" w:hAnsi="Cambria Math" w:cs="Segoe UI Symbol"/>
          </w:rPr>
          <m:t>p</m:t>
        </m:r>
      </m:oMath>
      <w:r>
        <w:rPr>
          <w:rFonts w:ascii="Segoe UI Symbol" w:hAnsi="Segoe UI Symbol" w:cs="Segoe UI Symbol"/>
        </w:rPr>
        <w:t>とおくと，</w:t>
      </w:r>
    </w:p>
    <w:p w14:paraId="6ACCC407" w14:textId="77777777" w:rsidR="00442DFC" w:rsidRPr="005A3371" w:rsidRDefault="00442DFC" w:rsidP="00442DFC">
      <w:pPr>
        <w:rPr>
          <w:rFonts w:ascii="Segoe UI Symbol" w:hAnsi="Segoe UI Symbol" w:cs="Segoe UI Symbol"/>
          <w:i/>
        </w:rPr>
      </w:pPr>
      <m:oMathPara>
        <m:oMath>
          <m:r>
            <m:rPr>
              <m:sty m:val="bi"/>
            </m:rPr>
            <w:rPr>
              <w:rFonts w:ascii="Cambria Math" w:hAnsi="Cambria Math" w:cs="Segoe UI Symbol"/>
            </w:rPr>
            <m:t>|p|</m:t>
          </m:r>
          <m:r>
            <w:rPr>
              <w:rFonts w:ascii="Cambria Math" w:hAnsi="Cambria Math" w:cs="Segoe UI Symbol"/>
            </w:rPr>
            <m:t>=</m:t>
          </m:r>
          <m:f>
            <m:fPr>
              <m:ctrlPr>
                <w:rPr>
                  <w:rFonts w:ascii="Cambria Math" w:hAnsi="Cambria Math" w:cs="Segoe UI Symbol"/>
                  <w:i/>
                </w:rPr>
              </m:ctrlPr>
            </m:fPr>
            <m:num>
              <m:r>
                <w:rPr>
                  <w:rFonts w:ascii="Cambria Math" w:hAnsi="Cambria Math" w:cs="Segoe UI Symbol"/>
                </w:rPr>
                <m:t>E</m:t>
              </m:r>
            </m:num>
            <m:den>
              <m:r>
                <w:rPr>
                  <w:rFonts w:ascii="Cambria Math" w:hAnsi="Cambria Math" w:cs="Segoe UI Symbol"/>
                </w:rPr>
                <m:t>c</m:t>
              </m:r>
            </m:den>
          </m:f>
          <m:r>
            <m:rPr>
              <m:sty m:val="p"/>
            </m:rPr>
            <w:rPr>
              <w:rFonts w:ascii="Cambria Math" w:hAnsi="Cambria Math" w:cs="Segoe UI Symbol"/>
            </w:rPr>
            <m:t xml:space="preserve">　　　</m:t>
          </m:r>
          <m:r>
            <m:rPr>
              <m:sty m:val="p"/>
            </m:rPr>
            <w:rPr>
              <w:rFonts w:ascii="Cambria Math" w:hAnsi="Cambria Math" w:cs="Segoe UI Symbol"/>
            </w:rPr>
            <m:t>(2.2.2)</m:t>
          </m:r>
        </m:oMath>
      </m:oMathPara>
    </w:p>
    <w:p w14:paraId="297499C1" w14:textId="54C63D74" w:rsidR="00591CFE" w:rsidRDefault="00442DFC" w:rsidP="00442DFC">
      <w:pPr>
        <w:rPr>
          <w:ins w:id="45" w:author="NH17A" w:date="2021-01-09T18:43:00Z"/>
          <w:rFonts w:ascii="Segoe UI Symbol" w:hAnsi="Segoe UI Symbol" w:cs="Segoe UI Symbol"/>
        </w:rPr>
      </w:pPr>
      <w:r>
        <w:rPr>
          <w:rFonts w:ascii="Segoe UI Symbol" w:hAnsi="Segoe UI Symbol" w:cs="Segoe UI Symbol"/>
        </w:rPr>
        <w:t>となる．</w:t>
      </w:r>
      <w:del w:id="46" w:author="NH17A" w:date="2021-01-09T18:44:00Z">
        <w:r w:rsidDel="00BF70BD">
          <w:rPr>
            <w:rFonts w:ascii="Segoe UI Symbol" w:hAnsi="Segoe UI Symbol" w:cs="Segoe UI Symbol"/>
          </w:rPr>
          <w:delText>ここで，</w:delText>
        </w:r>
        <m:oMath>
          <m:r>
            <w:rPr>
              <w:rFonts w:ascii="Cambria Math" w:hAnsi="Cambria Math" w:cs="Segoe UI Symbol"/>
            </w:rPr>
            <m:t>c</m:t>
          </m:r>
        </m:oMath>
        <w:r w:rsidDel="00BF70BD">
          <w:rPr>
            <w:rFonts w:ascii="Segoe UI Symbol" w:hAnsi="Segoe UI Symbol" w:cs="Segoe UI Symbol" w:hint="eastAsia"/>
          </w:rPr>
          <w:delText>は光速である</w:delText>
        </w:r>
      </w:del>
      <w:del w:id="47" w:author="NH17A" w:date="2021-01-09T18:46:00Z">
        <w:r w:rsidDel="00AA3EDF">
          <w:rPr>
            <w:rFonts w:ascii="Segoe UI Symbol" w:hAnsi="Segoe UI Symbol" w:cs="Segoe UI Symbol" w:hint="eastAsia"/>
          </w:rPr>
          <w:delText>．式</w:delText>
        </w:r>
        <w:r w:rsidDel="00AA3EDF">
          <w:rPr>
            <w:rFonts w:ascii="Segoe UI Symbol" w:hAnsi="Segoe UI Symbol" w:cs="Segoe UI Symbol" w:hint="eastAsia"/>
          </w:rPr>
          <w:delText>(2.2)</w:delText>
        </w:r>
        <w:r w:rsidDel="00AA3EDF">
          <w:rPr>
            <w:rFonts w:ascii="Segoe UI Symbol" w:hAnsi="Segoe UI Symbol" w:cs="Segoe UI Symbol" w:hint="eastAsia"/>
          </w:rPr>
          <w:delText>と式</w:delText>
        </w:r>
        <w:r w:rsidDel="00AA3EDF">
          <w:rPr>
            <w:rFonts w:ascii="Segoe UI Symbol" w:hAnsi="Segoe UI Symbol" w:cs="Segoe UI Symbol" w:hint="eastAsia"/>
          </w:rPr>
          <w:delText>(2.3</w:delText>
        </w:r>
        <w:r w:rsidDel="00AA3EDF">
          <w:rPr>
            <w:rFonts w:ascii="Segoe UI Symbol" w:hAnsi="Segoe UI Symbol" w:cs="Segoe UI Symbol"/>
          </w:rPr>
          <w:delText>)</w:delText>
        </w:r>
        <w:r w:rsidDel="00AA3EDF">
          <w:rPr>
            <w:rFonts w:ascii="Segoe UI Symbol" w:hAnsi="Segoe UI Symbol" w:cs="Segoe UI Symbol"/>
          </w:rPr>
          <w:delText>より，</w:delText>
        </w:r>
        <w:r w:rsidDel="00AA3EDF">
          <w:rPr>
            <w:rFonts w:ascii="Segoe UI Symbol" w:hAnsi="Segoe UI Symbol" w:cs="Segoe UI Symbol" w:hint="eastAsia"/>
          </w:rPr>
          <w:delText>入射光のエネルギーと，光電子の運動量は比例関係にあることがわかる</w:delText>
        </w:r>
      </w:del>
      <w:r>
        <w:rPr>
          <w:rFonts w:ascii="Segoe UI Symbol" w:hAnsi="Segoe UI Symbol" w:cs="Segoe UI Symbol" w:hint="eastAsia"/>
        </w:rPr>
        <w:t>．</w:t>
      </w:r>
      <w:ins w:id="48" w:author="NH17A" w:date="2021-01-09T18:46:00Z">
        <w:r w:rsidR="00AA3EDF">
          <w:rPr>
            <w:rFonts w:ascii="Segoe UI Symbol" w:hAnsi="Segoe UI Symbol" w:cs="Segoe UI Symbol" w:hint="eastAsia"/>
          </w:rPr>
          <w:t>光電子は光速で飛ぶのですか？？　普通に</w:t>
        </w:r>
        <w:r w:rsidR="00AA3EDF">
          <w:rPr>
            <w:rFonts w:ascii="Segoe UI Symbol" w:hAnsi="Segoe UI Symbol" w:cs="Segoe UI Symbol" w:hint="eastAsia"/>
          </w:rPr>
          <w:t>E=P^2/2m</w:t>
        </w:r>
        <w:r w:rsidR="00AA3EDF">
          <w:rPr>
            <w:rFonts w:ascii="Segoe UI Symbol" w:hAnsi="Segoe UI Symbol" w:cs="Segoe UI Symbol" w:hint="eastAsia"/>
          </w:rPr>
          <w:t>です。</w:t>
        </w:r>
      </w:ins>
      <w:r>
        <w:rPr>
          <w:rFonts w:ascii="Segoe UI Symbol" w:hAnsi="Segoe UI Symbol" w:cs="Segoe UI Symbol" w:hint="eastAsia"/>
        </w:rPr>
        <w:t>アルゴンから飛び出したときの光電子の運動量が大きいほど，</w:t>
      </w:r>
      <w:r>
        <w:rPr>
          <w:rFonts w:ascii="Segoe UI Symbol" w:hAnsi="Segoe UI Symbol" w:cs="Segoe UI Symbol" w:hint="eastAsia"/>
        </w:rPr>
        <w:t>MCP</w:t>
      </w:r>
      <w:r>
        <w:rPr>
          <w:rFonts w:ascii="Segoe UI Symbol" w:hAnsi="Segoe UI Symbol" w:cs="Segoe UI Symbol" w:hint="eastAsia"/>
        </w:rPr>
        <w:t>に衝突するまでに運動する距離は大きくなる．</w:t>
      </w:r>
    </w:p>
    <w:p w14:paraId="6FCA919C" w14:textId="77777777" w:rsidR="00591CFE" w:rsidRDefault="00591CFE" w:rsidP="00442DFC">
      <w:pPr>
        <w:rPr>
          <w:ins w:id="49" w:author="NH17A" w:date="2021-01-09T18:43:00Z"/>
          <w:rFonts w:ascii="Segoe UI Symbol" w:hAnsi="Segoe UI Symbol" w:cs="Segoe UI Symbol"/>
        </w:rPr>
      </w:pPr>
    </w:p>
    <w:p w14:paraId="4C893B93" w14:textId="49ED3B9F" w:rsidR="00442DFC" w:rsidRPr="00D16634" w:rsidRDefault="00591CFE" w:rsidP="00442DFC">
      <w:pPr>
        <w:rPr>
          <w:rFonts w:ascii="Segoe UI Symbol" w:hAnsi="Segoe UI Symbol" w:cs="Segoe UI Symbol"/>
        </w:rPr>
      </w:pPr>
      <w:ins w:id="50" w:author="NH17A" w:date="2021-01-09T18:43:00Z">
        <w:r>
          <w:rPr>
            <w:rFonts w:ascii="Segoe UI Symbol" w:hAnsi="Segoe UI Symbol" w:cs="Segoe UI Symbol" w:hint="eastAsia"/>
          </w:rPr>
          <w:t>ここで、座標を極座標として考えると、ｒを中心からの半径、θをレーザーの</w:t>
        </w:r>
      </w:ins>
      <w:ins w:id="51" w:author="NH17A" w:date="2021-01-09T18:44:00Z">
        <w:r>
          <w:rPr>
            <w:rFonts w:ascii="Segoe UI Symbol" w:hAnsi="Segoe UI Symbol" w:cs="Segoe UI Symbol" w:hint="eastAsia"/>
          </w:rPr>
          <w:t>偏光方向からの角度とすると</w:t>
        </w:r>
        <w:r w:rsidR="002F1CF5">
          <w:rPr>
            <w:rFonts w:ascii="Segoe UI Symbol" w:hAnsi="Segoe UI Symbol" w:cs="Segoe UI Symbol" w:hint="eastAsia"/>
          </w:rPr>
          <w:t>、信号強度の分布は，</w:t>
        </w:r>
        <m:oMath>
          <m:r>
            <w:rPr>
              <w:rFonts w:ascii="Cambria Math" w:hAnsi="Cambria Math" w:cs="Segoe UI Symbol"/>
            </w:rPr>
            <m:t>C(r,θ)</m:t>
          </m:r>
        </m:oMath>
        <w:r w:rsidR="002F1CF5">
          <w:rPr>
            <w:rFonts w:ascii="Segoe UI Symbol" w:hAnsi="Segoe UI Symbol" w:cs="Segoe UI Symbol" w:hint="eastAsia"/>
          </w:rPr>
          <w:t>とあらわされる。</w:t>
        </w:r>
      </w:ins>
      <w:r w:rsidR="00442DFC">
        <w:rPr>
          <w:rFonts w:ascii="Segoe UI Symbol" w:hAnsi="Segoe UI Symbol" w:cs="Segoe UI Symbol" w:hint="eastAsia"/>
        </w:rPr>
        <w:t>つまり，</w:t>
      </w:r>
      <m:oMath>
        <m:r>
          <w:rPr>
            <w:rFonts w:ascii="Cambria Math" w:hAnsi="Cambria Math" w:cs="Segoe UI Symbol"/>
          </w:rPr>
          <m:t>C(r,θ)</m:t>
        </m:r>
      </m:oMath>
      <w:r w:rsidR="00442DFC">
        <w:rPr>
          <w:rFonts w:ascii="Segoe UI Symbol" w:hAnsi="Segoe UI Symbol" w:cs="Segoe UI Symbol"/>
        </w:rPr>
        <w:t>の</w:t>
      </w:r>
      <w:r w:rsidR="00442DFC">
        <w:rPr>
          <w:rFonts w:ascii="Segoe UI Symbol" w:hAnsi="Segoe UI Symbol" w:cs="Segoe UI Symbol" w:hint="eastAsia"/>
        </w:rPr>
        <w:t>r</w:t>
      </w:r>
      <w:r w:rsidR="00442DFC">
        <w:rPr>
          <w:rFonts w:ascii="Segoe UI Symbol" w:hAnsi="Segoe UI Symbol" w:cs="Segoe UI Symbol"/>
        </w:rPr>
        <w:t>は，光電子の運動量の大きさに比例している．</w:t>
      </w:r>
      <w:del w:id="52" w:author="NH17A" w:date="2021-01-09T18:43:00Z">
        <w:r w:rsidR="00442DFC" w:rsidDel="00591CFE">
          <w:rPr>
            <w:rFonts w:ascii="Segoe UI Symbol" w:hAnsi="Segoe UI Symbol" w:cs="Segoe UI Symbol"/>
          </w:rPr>
          <w:delText>また</w:delText>
        </w:r>
        <w:r w:rsidR="00442DFC" w:rsidDel="00591CFE">
          <w:rPr>
            <w:rFonts w:ascii="Segoe UI Symbol" w:hAnsi="Segoe UI Symbol" w:cs="Segoe UI Symbol" w:hint="eastAsia"/>
          </w:rPr>
          <w:delText>，</w:delText>
        </w:r>
        <m:oMath>
          <m:r>
            <w:rPr>
              <w:rFonts w:ascii="Cambria Math" w:hAnsi="Cambria Math" w:cs="Segoe UI Symbol" w:hint="eastAsia"/>
            </w:rPr>
            <m:t>θ</m:t>
          </m:r>
        </m:oMath>
        <w:r w:rsidR="00442DFC" w:rsidDel="00591CFE">
          <w:rPr>
            <w:rFonts w:ascii="Segoe UI Symbol" w:hAnsi="Segoe UI Symbol" w:cs="Segoe UI Symbol" w:hint="eastAsia"/>
          </w:rPr>
          <w:delText>は，光電子が飛び出した方向を表す。</w:delText>
        </w:r>
      </w:del>
      <w:r w:rsidR="00442DFC">
        <w:rPr>
          <w:rFonts w:ascii="Segoe UI Symbol" w:hAnsi="Segoe UI Symbol" w:cs="Segoe UI Symbol" w:hint="eastAsia"/>
        </w:rPr>
        <w:t>つまり，「光電子が衝突した</w:t>
      </w:r>
      <w:r w:rsidR="00442DFC">
        <w:rPr>
          <w:rFonts w:ascii="Segoe UI Symbol" w:hAnsi="Segoe UI Symbol" w:cs="Segoe UI Symbol" w:hint="eastAsia"/>
        </w:rPr>
        <w:t>MCP</w:t>
      </w:r>
      <w:r w:rsidR="00442DFC">
        <w:rPr>
          <w:rFonts w:ascii="Segoe UI Symbol" w:hAnsi="Segoe UI Symbol" w:cs="Segoe UI Symbol" w:hint="eastAsia"/>
        </w:rPr>
        <w:t>上の位置」は，「光電子がアルゴンから飛び出した瞬間の運動量」に対応している</w:t>
      </w:r>
      <w:r w:rsidR="00442DFC">
        <w:rPr>
          <w:rFonts w:ascii="Segoe UI Symbol" w:hAnsi="Segoe UI Symbol" w:cs="Segoe UI Symbol" w:hint="eastAsia"/>
        </w:rPr>
        <w:t>.</w:t>
      </w:r>
    </w:p>
    <w:p w14:paraId="47BF5A22" w14:textId="77777777" w:rsidR="000E1736" w:rsidRPr="00442DFC" w:rsidRDefault="000E1736" w:rsidP="00756E1B"/>
    <w:p w14:paraId="285AB629" w14:textId="3334F729" w:rsidR="008D2C7E" w:rsidRDefault="003D4D8A" w:rsidP="00756E1B">
      <w:r>
        <w:rPr>
          <w:rFonts w:hint="eastAsia"/>
        </w:rPr>
        <w:t xml:space="preserve">3.2 </w:t>
      </w:r>
      <w:r w:rsidR="00573B84">
        <w:rPr>
          <w:rFonts w:hint="eastAsia"/>
        </w:rPr>
        <w:t>データ処理の</w:t>
      </w:r>
      <w:r>
        <w:rPr>
          <w:rFonts w:hint="eastAsia"/>
        </w:rPr>
        <w:t>方法</w:t>
      </w:r>
      <w:ins w:id="53" w:author="NH17A" w:date="2021-01-09T18:36:00Z">
        <w:r w:rsidR="00C375A2">
          <w:rPr>
            <w:rFonts w:hint="eastAsia"/>
          </w:rPr>
          <w:t>（前とタイトルが同じなので、変えてください）</w:t>
        </w:r>
      </w:ins>
      <w:ins w:id="54" w:author="NH17A" w:date="2021-01-09T18:37:00Z">
        <w:r w:rsidR="00C375A2">
          <w:rPr>
            <w:rFonts w:hint="eastAsia"/>
          </w:rPr>
          <w:t>。</w:t>
        </w:r>
      </w:ins>
    </w:p>
    <w:p w14:paraId="29B641B0" w14:textId="26BFD77B" w:rsidR="00B516AF" w:rsidRDefault="000E1736" w:rsidP="00B516AF">
      <w:pPr>
        <w:rPr>
          <w:rFonts w:ascii="Segoe UI Symbol" w:hAnsi="Segoe UI Symbol" w:cs="Segoe UI Symbol"/>
        </w:rPr>
      </w:pPr>
      <w:del w:id="55" w:author="NH17A" w:date="2021-01-09T19:32:00Z">
        <w:r w:rsidDel="008D2C7E">
          <w:rPr>
            <w:rFonts w:hint="eastAsia"/>
          </w:rPr>
          <w:delText xml:space="preserve">　</w:delText>
        </w:r>
      </w:del>
      <w:r w:rsidR="00B516AF">
        <w:rPr>
          <w:rFonts w:ascii="Segoe UI Symbol" w:hAnsi="Segoe UI Symbol" w:cs="Segoe UI Symbol" w:hint="eastAsia"/>
        </w:rPr>
        <w:t>(1)</w:t>
      </w:r>
      <m:oMath>
        <m:r>
          <w:rPr>
            <w:rFonts w:ascii="Cambria Math" w:hAnsi="Cambria Math" w:cs="Segoe UI Symbol"/>
          </w:rPr>
          <m:t>C(x,y)</m:t>
        </m:r>
      </m:oMath>
      <w:r w:rsidR="00B516AF">
        <w:rPr>
          <w:rFonts w:ascii="Segoe UI Symbol" w:hAnsi="Segoe UI Symbol" w:cs="Segoe UI Symbol"/>
        </w:rPr>
        <w:t>から</w:t>
      </w:r>
      <m:oMath>
        <m:r>
          <w:rPr>
            <w:rFonts w:ascii="Cambria Math" w:hAnsi="Cambria Math" w:cs="Segoe UI Symbol"/>
          </w:rPr>
          <m:t>C(r,θ)</m:t>
        </m:r>
      </m:oMath>
      <w:r w:rsidR="00B516AF">
        <w:rPr>
          <w:rFonts w:ascii="Segoe UI Symbol" w:hAnsi="Segoe UI Symbol" w:cs="Segoe UI Symbol"/>
        </w:rPr>
        <w:t>へと変換</w:t>
      </w:r>
      <w:del w:id="56" w:author="NH18c" w:date="2021-01-09T22:54:00Z">
        <w:r w:rsidR="00B516AF" w:rsidDel="00F82963">
          <w:rPr>
            <w:rFonts w:ascii="Segoe UI Symbol" w:hAnsi="Segoe UI Symbol" w:cs="Segoe UI Symbol"/>
          </w:rPr>
          <w:delText>する</w:delText>
        </w:r>
      </w:del>
      <w:ins w:id="57" w:author="NH18c" w:date="2021-01-09T22:54:00Z">
        <w:r w:rsidR="00F82963">
          <w:rPr>
            <w:rFonts w:ascii="Segoe UI Symbol" w:hAnsi="Segoe UI Symbol" w:cs="Segoe UI Symbol" w:hint="eastAsia"/>
          </w:rPr>
          <w:t xml:space="preserve">　（</w:t>
        </w:r>
      </w:ins>
      <w:ins w:id="58" w:author="NH18c" w:date="2021-01-09T22:55:00Z">
        <w:r w:rsidR="00F82963">
          <w:rPr>
            <w:rFonts w:ascii="Segoe UI Symbol" w:hAnsi="Segoe UI Symbol" w:cs="Segoe UI Symbol" w:hint="eastAsia"/>
          </w:rPr>
          <w:t>～する、ではなくて、単語で書いてください）。</w:t>
        </w:r>
      </w:ins>
    </w:p>
    <w:p w14:paraId="5002C2FF" w14:textId="3F530BC8" w:rsidR="00B516AF" w:rsidRPr="0084506C" w:rsidRDefault="00B516AF">
      <w:pPr>
        <w:rPr>
          <w:rFonts w:ascii="Segoe UI Symbol" w:hAnsi="Segoe UI Symbol" w:cs="Segoe UI Symbol"/>
        </w:rPr>
        <w:pPrChange w:id="59" w:author="NH17A" w:date="2021-01-09T19:07:00Z">
          <w:pPr>
            <w:ind w:firstLineChars="100" w:firstLine="210"/>
          </w:pPr>
        </w:pPrChange>
      </w:pPr>
      <w:r>
        <w:rPr>
          <w:rFonts w:ascii="Segoe UI Symbol" w:hAnsi="Segoe UI Symbol" w:cs="Segoe UI Symbol"/>
        </w:rPr>
        <w:t>測定データは</w:t>
      </w:r>
      <w:r>
        <w:rPr>
          <w:rFonts w:ascii="Segoe UI Symbol" w:hAnsi="Segoe UI Symbol" w:cs="Segoe UI Symbol" w:hint="eastAsia"/>
        </w:rPr>
        <w:t>，</w:t>
      </w:r>
      <w:r>
        <w:rPr>
          <w:rFonts w:ascii="Segoe UI Symbol" w:hAnsi="Segoe UI Symbol" w:cs="Segoe UI Symbol"/>
        </w:rPr>
        <w:t>「どの位置に何回光電子が衝突したか」</w:t>
      </w:r>
      <w:ins w:id="60" w:author="NH17A" w:date="2021-01-09T19:07:00Z">
        <w:r w:rsidR="00F61D52">
          <w:rPr>
            <w:rFonts w:ascii="Segoe UI Symbol" w:hAnsi="Segoe UI Symbol" w:cs="Segoe UI Symbol" w:hint="eastAsia"/>
          </w:rPr>
          <w:t>に対応する</w:t>
        </w:r>
      </w:ins>
      <w:del w:id="61" w:author="NH17A" w:date="2021-01-09T19:07:00Z">
        <w:r w:rsidDel="00F61D52">
          <w:rPr>
            <w:rFonts w:ascii="Segoe UI Symbol" w:hAnsi="Segoe UI Symbol" w:cs="Segoe UI Symbol"/>
          </w:rPr>
          <w:delText>の</w:delText>
        </w:r>
      </w:del>
      <w:r>
        <w:rPr>
          <w:rFonts w:ascii="Segoe UI Symbol" w:hAnsi="Segoe UI Symbol" w:cs="Segoe UI Symbol"/>
        </w:rPr>
        <w:t>情報である</w:t>
      </w:r>
      <w:r>
        <w:rPr>
          <w:rFonts w:ascii="Segoe UI Symbol" w:hAnsi="Segoe UI Symbol" w:cs="Segoe UI Symbol" w:hint="eastAsia"/>
        </w:rPr>
        <w:t>.</w:t>
      </w:r>
      <w:r>
        <w:rPr>
          <w:rFonts w:ascii="Segoe UI Symbol" w:hAnsi="Segoe UI Symbol" w:cs="Segoe UI Symbol"/>
        </w:rPr>
        <w:t>例えば</w:t>
      </w:r>
      <w:r>
        <w:rPr>
          <w:rFonts w:ascii="Segoe UI Symbol" w:hAnsi="Segoe UI Symbol" w:cs="Segoe UI Symbol" w:hint="eastAsia"/>
        </w:rPr>
        <w:t>，</w:t>
      </w:r>
      <m:oMath>
        <m:r>
          <w:rPr>
            <w:rFonts w:ascii="Cambria Math" w:hAnsi="Cambria Math" w:cs="Segoe UI Symbol"/>
          </w:rPr>
          <m:t>C</m:t>
        </m:r>
        <m:d>
          <m:dPr>
            <m:ctrlPr>
              <w:rPr>
                <w:rFonts w:ascii="Cambria Math" w:hAnsi="Cambria Math" w:cs="Segoe UI Symbol"/>
                <w:i/>
              </w:rPr>
            </m:ctrlPr>
          </m:dPr>
          <m:e>
            <m:r>
              <w:rPr>
                <w:rFonts w:ascii="Cambria Math" w:hAnsi="Cambria Math" w:cs="Segoe UI Symbol"/>
              </w:rPr>
              <m:t>100,100</m:t>
            </m:r>
          </m:e>
        </m:d>
        <m:r>
          <m:rPr>
            <m:sty m:val="p"/>
          </m:rPr>
          <w:rPr>
            <w:rFonts w:ascii="Cambria Math" w:hAnsi="Cambria Math" w:cs="Segoe UI Symbol"/>
          </w:rPr>
          <m:t>=42</m:t>
        </m:r>
      </m:oMath>
      <w:r>
        <w:rPr>
          <w:rFonts w:ascii="Segoe UI Symbol" w:hAnsi="Segoe UI Symbol" w:cs="Segoe UI Symbol"/>
        </w:rPr>
        <w:t>のとき</w:t>
      </w:r>
      <w:r>
        <w:rPr>
          <w:rFonts w:ascii="Segoe UI Symbol" w:hAnsi="Segoe UI Symbol" w:cs="Segoe UI Symbol" w:hint="eastAsia"/>
        </w:rPr>
        <w:t>，</w:t>
      </w:r>
      <w:r>
        <w:rPr>
          <w:rFonts w:ascii="Segoe UI Symbol" w:hAnsi="Segoe UI Symbol" w:cs="Segoe UI Symbol"/>
        </w:rPr>
        <w:t>MCP</w:t>
      </w:r>
      <w:r>
        <w:rPr>
          <w:rFonts w:ascii="Segoe UI Symbol" w:hAnsi="Segoe UI Symbol" w:cs="Segoe UI Symbol"/>
        </w:rPr>
        <w:t>上のある座標</w:t>
      </w:r>
      <w:r>
        <w:rPr>
          <w:rFonts w:ascii="Segoe UI Symbol" w:hAnsi="Segoe UI Symbol" w:cs="Segoe UI Symbol" w:hint="eastAsia"/>
        </w:rPr>
        <w:t>(100,100)</w:t>
      </w:r>
      <w:r>
        <w:rPr>
          <w:rFonts w:ascii="Segoe UI Symbol" w:hAnsi="Segoe UI Symbol" w:cs="Segoe UI Symbol" w:hint="eastAsia"/>
        </w:rPr>
        <w:t>に</w:t>
      </w:r>
      <w:del w:id="62" w:author="NH17A" w:date="2021-01-09T19:07:00Z">
        <w:r w:rsidDel="00D16372">
          <w:rPr>
            <w:rFonts w:ascii="Segoe UI Symbol" w:hAnsi="Segoe UI Symbol" w:cs="Segoe UI Symbol" w:hint="eastAsia"/>
          </w:rPr>
          <w:delText>光電子が衝突した回数は</w:delText>
        </w:r>
        <w:r w:rsidDel="00D16372">
          <w:rPr>
            <w:rFonts w:ascii="Segoe UI Symbol" w:hAnsi="Segoe UI Symbol" w:cs="Segoe UI Symbol" w:hint="eastAsia"/>
          </w:rPr>
          <w:delText>42</w:delText>
        </w:r>
        <w:r w:rsidDel="00D16372">
          <w:rPr>
            <w:rFonts w:ascii="Segoe UI Symbol" w:hAnsi="Segoe UI Symbol" w:cs="Segoe UI Symbol" w:hint="eastAsia"/>
          </w:rPr>
          <w:delText>回である</w:delText>
        </w:r>
      </w:del>
      <w:ins w:id="63" w:author="NH17A" w:date="2021-01-09T19:07:00Z">
        <w:r w:rsidR="00D16372">
          <w:rPr>
            <w:rFonts w:ascii="Segoe UI Symbol" w:hAnsi="Segoe UI Symbol" w:cs="Segoe UI Symbol" w:hint="eastAsia"/>
          </w:rPr>
          <w:t>（回数そのものではなく、回数に</w:t>
        </w:r>
      </w:ins>
      <w:ins w:id="64" w:author="NH17A" w:date="2021-01-09T19:08:00Z">
        <w:r w:rsidR="00D16372">
          <w:rPr>
            <w:rFonts w:ascii="Segoe UI Symbol" w:hAnsi="Segoe UI Symbol" w:cs="Segoe UI Symbol" w:hint="eastAsia"/>
          </w:rPr>
          <w:t>比例</w:t>
        </w:r>
      </w:ins>
      <w:ins w:id="65" w:author="NH17A" w:date="2021-01-09T19:07:00Z">
        <w:r w:rsidR="00D16372">
          <w:rPr>
            <w:rFonts w:ascii="Segoe UI Symbol" w:hAnsi="Segoe UI Symbol" w:cs="Segoe UI Symbol" w:hint="eastAsia"/>
          </w:rPr>
          <w:t>する</w:t>
        </w:r>
      </w:ins>
      <w:ins w:id="66" w:author="NH17A" w:date="2021-01-09T19:08:00Z">
        <w:r w:rsidR="00D16372">
          <w:rPr>
            <w:rFonts w:ascii="Segoe UI Symbol" w:hAnsi="Segoe UI Symbol" w:cs="Segoe UI Symbol" w:hint="eastAsia"/>
          </w:rPr>
          <w:t>と考えられる量です</w:t>
        </w:r>
      </w:ins>
      <w:ins w:id="67" w:author="NH17A" w:date="2021-01-09T19:07:00Z">
        <w:r w:rsidR="00D16372">
          <w:rPr>
            <w:rFonts w:ascii="Segoe UI Symbol" w:hAnsi="Segoe UI Symbol" w:cs="Segoe UI Symbol" w:hint="eastAsia"/>
          </w:rPr>
          <w:t>）</w:t>
        </w:r>
      </w:ins>
      <w:r>
        <w:rPr>
          <w:rFonts w:ascii="Segoe UI Symbol" w:hAnsi="Segoe UI Symbol" w:cs="Segoe UI Symbol" w:hint="eastAsia"/>
        </w:rPr>
        <w:t>.</w:t>
      </w:r>
      <w:r>
        <w:rPr>
          <w:rFonts w:ascii="Segoe UI Symbol" w:hAnsi="Segoe UI Symbol" w:cs="Segoe UI Symbol" w:hint="eastAsia"/>
        </w:rPr>
        <w:t>今回考えたいのは，「光電子がアルゴンから飛び出したときの，</w:t>
      </w:r>
      <m:oMath>
        <m:r>
          <w:rPr>
            <w:rFonts w:ascii="Cambria Math" w:hAnsi="Cambria Math" w:cs="Segoe UI Symbol"/>
          </w:rPr>
          <m:t>xy</m:t>
        </m:r>
      </m:oMath>
      <w:r>
        <w:rPr>
          <w:rFonts w:ascii="Segoe UI Symbol" w:hAnsi="Segoe UI Symbol" w:cs="Segoe UI Symbol" w:hint="eastAsia"/>
        </w:rPr>
        <w:t>平面上での運動量」であり</w:t>
      </w:r>
      <w:ins w:id="68" w:author="NH17A" w:date="2021-01-09T19:08:00Z">
        <w:r w:rsidR="00D16372">
          <w:rPr>
            <w:rFonts w:ascii="Segoe UI Symbol" w:hAnsi="Segoe UI Symbol" w:cs="Segoe UI Symbol" w:hint="eastAsia"/>
          </w:rPr>
          <w:t>（光電子は、アルゴン原子から飛び出て三次元上に広がります。その角度分布は</w:t>
        </w:r>
      </w:ins>
      <w:ins w:id="69" w:author="NH17A" w:date="2021-01-09T19:09:00Z">
        <w:r w:rsidR="00D16372">
          <w:rPr>
            <w:rFonts w:ascii="Segoe UI Symbol" w:hAnsi="Segoe UI Symbol" w:cs="Segoe UI Symbol" w:hint="eastAsia"/>
          </w:rPr>
          <w:t>、球面調和関数の和であらわされます。その三次元上に広がった分布を、</w:t>
        </w:r>
        <w:r w:rsidR="00D16372">
          <w:rPr>
            <w:rFonts w:ascii="Segoe UI Symbol" w:hAnsi="Segoe UI Symbol" w:cs="Segoe UI Symbol" w:hint="eastAsia"/>
          </w:rPr>
          <w:t>DC</w:t>
        </w:r>
        <w:r w:rsidR="00D16372">
          <w:rPr>
            <w:rFonts w:ascii="Segoe UI Symbol" w:hAnsi="Segoe UI Symbol" w:cs="Segoe UI Symbol" w:hint="eastAsia"/>
          </w:rPr>
          <w:t>電場で一方向に引き込んで、</w:t>
        </w:r>
        <w:r w:rsidR="00D16372">
          <w:rPr>
            <w:rFonts w:ascii="Segoe UI Symbol" w:hAnsi="Segoe UI Symbol" w:cs="Segoe UI Symbol" w:hint="eastAsia"/>
          </w:rPr>
          <w:t>MCP</w:t>
        </w:r>
        <w:r w:rsidR="00D16372">
          <w:rPr>
            <w:rFonts w:ascii="Segoe UI Symbol" w:hAnsi="Segoe UI Symbol" w:cs="Segoe UI Symbol" w:hint="eastAsia"/>
          </w:rPr>
          <w:t>上に二次元分布として射影します。それが</w:t>
        </w:r>
      </w:ins>
      <w:ins w:id="70" w:author="NH17A" w:date="2021-01-09T19:10:00Z">
        <w:r w:rsidR="00D16372">
          <w:rPr>
            <w:rFonts w:ascii="Segoe UI Symbol" w:hAnsi="Segoe UI Symbol" w:cs="Segoe UI Symbol" w:hint="eastAsia"/>
          </w:rPr>
          <w:t>測定されるものです。なおレーザー電場の方向をｙ軸とすると、ｙ軸まわりに対称になっています。なので本当は、逆アーベル変換で２次元に</w:t>
        </w:r>
      </w:ins>
      <w:ins w:id="71" w:author="NH17A" w:date="2021-01-09T19:11:00Z">
        <w:r w:rsidR="00D16372">
          <w:rPr>
            <w:rFonts w:ascii="Segoe UI Symbol" w:hAnsi="Segoe UI Symbol" w:cs="Segoe UI Symbol" w:hint="eastAsia"/>
          </w:rPr>
          <w:t>射影した測定されたイメージから、三次元での分布に直すひつようがあります。ここではそれはせずに、近似的に、２次元に射影した分布が、</w:t>
        </w:r>
        <w:r w:rsidR="00D16372">
          <w:rPr>
            <w:rFonts w:ascii="Segoe UI Symbol" w:hAnsi="Segoe UI Symbol" w:cs="Segoe UI Symbol" w:hint="eastAsia"/>
          </w:rPr>
          <w:t>x-y</w:t>
        </w:r>
        <w:r w:rsidR="00D16372">
          <w:rPr>
            <w:rFonts w:ascii="Segoe UI Symbol" w:hAnsi="Segoe UI Symbol" w:cs="Segoe UI Symbol" w:hint="eastAsia"/>
          </w:rPr>
          <w:t>平面状に飛び出たものとしています。このこともきちんと書いてください。</w:t>
        </w:r>
      </w:ins>
      <w:r>
        <w:rPr>
          <w:rFonts w:ascii="Segoe UI Symbol" w:hAnsi="Segoe UI Symbol" w:cs="Segoe UI Symbol" w:hint="eastAsia"/>
        </w:rPr>
        <w:t>，</w:t>
      </w:r>
      <w:r>
        <w:rPr>
          <w:rFonts w:ascii="Segoe UI Symbol" w:hAnsi="Segoe UI Symbol" w:cs="Segoe UI Symbol" w:hint="eastAsia"/>
        </w:rPr>
        <w:t>2.2</w:t>
      </w:r>
      <w:r>
        <w:rPr>
          <w:rFonts w:ascii="Segoe UI Symbol" w:hAnsi="Segoe UI Symbol" w:cs="Segoe UI Symbol" w:hint="eastAsia"/>
        </w:rPr>
        <w:t>節で説明したように，運動量は</w:t>
      </w:r>
      <w:r>
        <w:rPr>
          <w:rFonts w:ascii="Segoe UI Symbol" w:hAnsi="Segoe UI Symbol" w:cs="Segoe UI Symbol" w:hint="eastAsia"/>
        </w:rPr>
        <w:t>MCP</w:t>
      </w:r>
      <w:r>
        <w:rPr>
          <w:rFonts w:ascii="Segoe UI Symbol" w:hAnsi="Segoe UI Symbol" w:cs="Segoe UI Symbol" w:hint="eastAsia"/>
        </w:rPr>
        <w:t>と光電子の衝突位置とアルゴンとの</w:t>
      </w:r>
      <m:oMath>
        <m:r>
          <w:rPr>
            <w:rFonts w:ascii="Cambria Math" w:hAnsi="Cambria Math" w:cs="Segoe UI Symbol"/>
          </w:rPr>
          <m:t>xy</m:t>
        </m:r>
      </m:oMath>
      <w:r>
        <w:rPr>
          <w:rFonts w:ascii="Segoe UI Symbol" w:hAnsi="Segoe UI Symbol" w:cs="Segoe UI Symbol"/>
        </w:rPr>
        <w:t>平面上での距離</w:t>
      </w:r>
      <m:oMath>
        <m:r>
          <w:rPr>
            <w:rFonts w:ascii="Cambria Math" w:hAnsi="Cambria Math" w:cs="Segoe UI Symbol"/>
          </w:rPr>
          <m:t>r</m:t>
        </m:r>
      </m:oMath>
      <w:r>
        <w:rPr>
          <w:rFonts w:ascii="Segoe UI Symbol" w:hAnsi="Segoe UI Symbol" w:cs="Segoe UI Symbol"/>
        </w:rPr>
        <w:t>と</w:t>
      </w:r>
      <w:r>
        <w:rPr>
          <w:rFonts w:ascii="Segoe UI Symbol" w:hAnsi="Segoe UI Symbol" w:cs="Segoe UI Symbol" w:hint="eastAsia"/>
        </w:rPr>
        <w:t>，</w:t>
      </w:r>
      <w:r>
        <w:rPr>
          <w:rFonts w:ascii="Segoe UI Symbol" w:hAnsi="Segoe UI Symbol" w:cs="Segoe UI Symbol"/>
        </w:rPr>
        <w:t>飛び出したときの角度</w:t>
      </w:r>
      <m:oMath>
        <m:r>
          <w:rPr>
            <w:rFonts w:ascii="Cambria Math" w:hAnsi="Cambria Math" w:cs="Segoe UI Symbol"/>
          </w:rPr>
          <m:t>θ</m:t>
        </m:r>
      </m:oMath>
      <w:r>
        <w:rPr>
          <w:rFonts w:ascii="Segoe UI Symbol" w:hAnsi="Segoe UI Symbol" w:cs="Segoe UI Symbol"/>
        </w:rPr>
        <w:t>によって決定できる</w:t>
      </w:r>
      <w:r>
        <w:rPr>
          <w:rFonts w:ascii="Segoe UI Symbol" w:hAnsi="Segoe UI Symbol" w:cs="Segoe UI Symbol" w:hint="eastAsia"/>
        </w:rPr>
        <w:t>.</w:t>
      </w:r>
      <w:r>
        <w:rPr>
          <w:rFonts w:ascii="Segoe UI Symbol" w:hAnsi="Segoe UI Symbol" w:cs="Segoe UI Symbol"/>
        </w:rPr>
        <w:t>よって</w:t>
      </w:r>
      <w:r>
        <w:rPr>
          <w:rFonts w:ascii="Segoe UI Symbol" w:hAnsi="Segoe UI Symbol" w:cs="Segoe UI Symbol" w:hint="eastAsia"/>
        </w:rPr>
        <w:t>，</w:t>
      </w:r>
      <w:r>
        <w:rPr>
          <w:rFonts w:ascii="Segoe UI Symbol" w:hAnsi="Segoe UI Symbol" w:cs="Segoe UI Symbol"/>
        </w:rPr>
        <w:t>まず</w:t>
      </w:r>
      <w:r>
        <w:rPr>
          <w:rFonts w:ascii="Segoe UI Symbol" w:hAnsi="Segoe UI Symbol" w:cs="Segoe UI Symbol" w:hint="eastAsia"/>
        </w:rPr>
        <w:t>，</w:t>
      </w:r>
      <w:r>
        <w:rPr>
          <w:rFonts w:ascii="Segoe UI Symbol" w:hAnsi="Segoe UI Symbol" w:cs="Segoe UI Symbol"/>
        </w:rPr>
        <w:t>データを</w:t>
      </w:r>
      <m:oMath>
        <m:r>
          <w:rPr>
            <w:rFonts w:ascii="Cambria Math" w:hAnsi="Cambria Math" w:cs="Segoe UI Symbol"/>
          </w:rPr>
          <m:t>C</m:t>
        </m:r>
        <m:r>
          <m:rPr>
            <m:sty m:val="p"/>
          </m:rPr>
          <w:rPr>
            <w:rFonts w:ascii="Cambria Math" w:hAnsi="Cambria Math" w:cs="Segoe UI Symbol"/>
          </w:rPr>
          <m:t>(</m:t>
        </m:r>
        <m:r>
          <w:rPr>
            <w:rFonts w:ascii="Cambria Math" w:hAnsi="Cambria Math" w:cs="Segoe UI Symbol"/>
          </w:rPr>
          <m:t>x,y)</m:t>
        </m:r>
      </m:oMath>
      <w:r>
        <w:rPr>
          <w:rFonts w:ascii="Segoe UI Symbol" w:hAnsi="Segoe UI Symbol" w:cs="Segoe UI Symbol"/>
        </w:rPr>
        <w:t>から</w:t>
      </w:r>
      <m:oMath>
        <m:r>
          <w:rPr>
            <w:rFonts w:ascii="Cambria Math" w:hAnsi="Cambria Math" w:cs="Segoe UI Symbol"/>
          </w:rPr>
          <m:t>C(r,θ)</m:t>
        </m:r>
      </m:oMath>
      <w:r>
        <w:rPr>
          <w:rFonts w:ascii="Segoe UI Symbol" w:hAnsi="Segoe UI Symbol" w:cs="Segoe UI Symbol"/>
        </w:rPr>
        <w:t>の極座標表示へと変換する</w:t>
      </w:r>
      <w:r>
        <w:rPr>
          <w:rFonts w:ascii="Segoe UI Symbol" w:hAnsi="Segoe UI Symbol" w:cs="Segoe UI Symbol" w:hint="eastAsia"/>
        </w:rPr>
        <w:t>.</w:t>
      </w:r>
      <w:r>
        <w:rPr>
          <w:rFonts w:ascii="Segoe UI Symbol" w:hAnsi="Segoe UI Symbol" w:cs="Segoe UI Symbol" w:hint="eastAsia"/>
        </w:rPr>
        <w:t>この</w:t>
      </w:r>
      <m:oMath>
        <m:r>
          <m:rPr>
            <m:sty m:val="p"/>
          </m:rPr>
          <w:rPr>
            <w:rFonts w:ascii="Cambria Math" w:hAnsi="Cambria Math" w:cs="Segoe UI Symbol"/>
          </w:rPr>
          <m:t>(</m:t>
        </m:r>
        <m:r>
          <w:rPr>
            <w:rFonts w:ascii="Cambria Math" w:hAnsi="Cambria Math" w:cs="Segoe UI Symbol"/>
          </w:rPr>
          <m:t>r,θ)</m:t>
        </m:r>
      </m:oMath>
      <w:r>
        <w:rPr>
          <w:rFonts w:ascii="Segoe UI Symbol" w:hAnsi="Segoe UI Symbol" w:cs="Segoe UI Symbol" w:hint="eastAsia"/>
        </w:rPr>
        <w:t>平面の中心は，</w:t>
      </w:r>
      <m:oMath>
        <m:r>
          <w:rPr>
            <w:rFonts w:ascii="Cambria Math" w:hAnsi="Cambria Math" w:cs="Segoe UI Symbol"/>
          </w:rPr>
          <m:t>(x,y)</m:t>
        </m:r>
      </m:oMath>
      <w:r>
        <w:rPr>
          <w:rFonts w:ascii="Segoe UI Symbol" w:hAnsi="Segoe UI Symbol" w:cs="Segoe UI Symbol"/>
        </w:rPr>
        <w:t>平面上でのアルゴン原子の位置であるべきだが</w:t>
      </w:r>
      <w:r>
        <w:rPr>
          <w:rFonts w:ascii="Segoe UI Symbol" w:hAnsi="Segoe UI Symbol" w:cs="Segoe UI Symbol" w:hint="eastAsia"/>
        </w:rPr>
        <w:t>，</w:t>
      </w:r>
      <w:r>
        <w:rPr>
          <w:rFonts w:ascii="Segoe UI Symbol" w:hAnsi="Segoe UI Symbol" w:cs="Segoe UI Symbol"/>
        </w:rPr>
        <w:t>正確な位置を確認することは難しいので</w:t>
      </w:r>
      <w:r>
        <w:rPr>
          <w:rFonts w:ascii="Segoe UI Symbol" w:hAnsi="Segoe UI Symbol" w:cs="Segoe UI Symbol" w:hint="eastAsia"/>
        </w:rPr>
        <w:t>，</w:t>
      </w:r>
      <w:r>
        <w:rPr>
          <w:rFonts w:ascii="Segoe UI Symbol" w:hAnsi="Segoe UI Symbol" w:cs="Segoe UI Symbol" w:hint="eastAsia"/>
        </w:rPr>
        <w:lastRenderedPageBreak/>
        <w:t>図</w:t>
      </w:r>
      <w:r>
        <w:rPr>
          <w:rFonts w:ascii="Segoe UI Symbol" w:hAnsi="Segoe UI Symbol" w:cs="Segoe UI Symbol" w:hint="eastAsia"/>
        </w:rPr>
        <w:t>2.1.1</w:t>
      </w:r>
      <w:r>
        <w:rPr>
          <w:rFonts w:ascii="Segoe UI Symbol" w:hAnsi="Segoe UI Symbol" w:cs="Segoe UI Symbol" w:hint="eastAsia"/>
        </w:rPr>
        <w:t>データのうち，同心円状になっている部分の円の中心の座標を目視で取り，</w:t>
      </w:r>
      <w:r>
        <w:rPr>
          <w:rFonts w:ascii="Segoe UI Symbol" w:hAnsi="Segoe UI Symbol" w:cs="Segoe UI Symbol" w:hint="eastAsia"/>
        </w:rPr>
        <w:t>10</w:t>
      </w:r>
      <w:r>
        <w:rPr>
          <w:rFonts w:ascii="Segoe UI Symbol" w:hAnsi="Segoe UI Symbol" w:cs="Segoe UI Symbol" w:hint="eastAsia"/>
        </w:rPr>
        <w:t>個分の平均の座標を曲座標平面の中心として採用した</w:t>
      </w:r>
      <w:r>
        <w:rPr>
          <w:rFonts w:ascii="Segoe UI Symbol" w:hAnsi="Segoe UI Symbol" w:cs="Segoe UI Symbol" w:hint="eastAsia"/>
        </w:rPr>
        <w:t>.</w:t>
      </w:r>
      <w:r>
        <w:rPr>
          <w:rFonts w:ascii="Segoe UI Symbol" w:hAnsi="Segoe UI Symbol" w:cs="Segoe UI Symbol" w:hint="eastAsia"/>
        </w:rPr>
        <w:t>また，変換の際には，以下の式</w:t>
      </w:r>
      <w:r>
        <w:rPr>
          <w:rFonts w:ascii="Segoe UI Symbol" w:hAnsi="Segoe UI Symbol" w:cs="Segoe UI Symbol" w:hint="eastAsia"/>
        </w:rPr>
        <w:t>(2.3.1)</w:t>
      </w:r>
      <w:r>
        <w:rPr>
          <w:rFonts w:ascii="Segoe UI Symbol" w:hAnsi="Segoe UI Symbol" w:cs="Segoe UI Symbol" w:hint="eastAsia"/>
        </w:rPr>
        <w:t>と式</w:t>
      </w:r>
      <w:r>
        <w:rPr>
          <w:rFonts w:ascii="Segoe UI Symbol" w:hAnsi="Segoe UI Symbol" w:cs="Segoe UI Symbol" w:hint="eastAsia"/>
        </w:rPr>
        <w:t>(2.3.2)</w:t>
      </w:r>
      <w:r>
        <w:rPr>
          <w:rFonts w:ascii="Segoe UI Symbol" w:hAnsi="Segoe UI Symbol" w:cs="Segoe UI Symbol" w:hint="eastAsia"/>
        </w:rPr>
        <w:t>の関係を用いた</w:t>
      </w:r>
      <w:r>
        <w:rPr>
          <w:rFonts w:ascii="Segoe UI Symbol" w:hAnsi="Segoe UI Symbol" w:cs="Segoe UI Symbol" w:hint="eastAsia"/>
        </w:rPr>
        <w:t>.</w:t>
      </w:r>
      <w:r>
        <w:rPr>
          <w:rFonts w:ascii="Segoe UI Symbol" w:hAnsi="Segoe UI Symbol" w:cs="Segoe UI Symbol"/>
        </w:rPr>
        <w:t>なお</w:t>
      </w:r>
      <w:r>
        <w:rPr>
          <w:rFonts w:ascii="Segoe UI Symbol" w:hAnsi="Segoe UI Symbol" w:cs="Segoe UI Symbol" w:hint="eastAsia"/>
        </w:rPr>
        <w:t>，</w:t>
      </w:r>
      <m:oMath>
        <m:r>
          <w:rPr>
            <w:rFonts w:ascii="Cambria Math" w:hAnsi="Cambria Math" w:cs="Segoe UI Symbol"/>
          </w:rPr>
          <m:t>r,θ</m:t>
        </m:r>
      </m:oMath>
      <w:r>
        <w:rPr>
          <w:rFonts w:ascii="Segoe UI Symbol" w:hAnsi="Segoe UI Symbol" w:cs="Segoe UI Symbol"/>
        </w:rPr>
        <w:t>ともに整数値であり</w:t>
      </w:r>
      <w:r>
        <w:rPr>
          <w:rFonts w:ascii="Segoe UI Symbol" w:hAnsi="Segoe UI Symbol" w:cs="Segoe UI Symbol" w:hint="eastAsia"/>
        </w:rPr>
        <w:t>，</w:t>
      </w:r>
      <m:oMath>
        <m:r>
          <m:rPr>
            <m:sty m:val="p"/>
          </m:rPr>
          <w:rPr>
            <w:rFonts w:ascii="Cambria Math" w:hAnsi="Cambria Math" w:cs="Segoe UI Symbol"/>
          </w:rPr>
          <m:t>0≤</m:t>
        </m:r>
        <m:r>
          <w:rPr>
            <w:rFonts w:ascii="Cambria Math" w:hAnsi="Cambria Math" w:cs="Segoe UI Symbol"/>
          </w:rPr>
          <m:t>θ≤359</m:t>
        </m:r>
      </m:oMath>
      <w:r>
        <w:rPr>
          <w:rFonts w:ascii="Segoe UI Symbol" w:hAnsi="Segoe UI Symbol" w:cs="Segoe UI Symbol"/>
        </w:rPr>
        <w:t>である</w:t>
      </w:r>
      <w:r>
        <w:rPr>
          <w:rFonts w:ascii="Segoe UI Symbol" w:hAnsi="Segoe UI Symbol" w:cs="Segoe UI Symbol" w:hint="eastAsia"/>
        </w:rPr>
        <w:t>.</w:t>
      </w:r>
    </w:p>
    <w:p w14:paraId="14FF841C" w14:textId="77777777" w:rsidR="00B516AF" w:rsidRPr="001B581C" w:rsidRDefault="00B516AF" w:rsidP="00B516AF">
      <w:pPr>
        <w:rPr>
          <w:rFonts w:ascii="Segoe UI Symbol" w:hAnsi="Segoe UI Symbol" w:cs="Segoe UI Symbol"/>
        </w:rPr>
      </w:pPr>
      <m:oMathPara>
        <m:oMath>
          <m:r>
            <w:rPr>
              <w:rFonts w:ascii="Cambria Math" w:hAnsi="Cambria Math" w:cs="Segoe UI Symbol"/>
            </w:rPr>
            <m:t>x=rcosθ</m:t>
          </m:r>
          <m:r>
            <w:rPr>
              <w:rFonts w:ascii="Cambria Math" w:hAnsi="Cambria Math" w:cs="Segoe UI Symbol"/>
            </w:rPr>
            <m:t xml:space="preserve">　　　</m:t>
          </m:r>
          <m:r>
            <w:rPr>
              <w:rFonts w:ascii="Cambria Math" w:hAnsi="Cambria Math" w:cs="Segoe UI Symbol"/>
            </w:rPr>
            <m:t>(2.3.1)</m:t>
          </m:r>
        </m:oMath>
      </m:oMathPara>
    </w:p>
    <w:p w14:paraId="297BE6FD" w14:textId="77777777" w:rsidR="00B516AF" w:rsidRPr="00402A28" w:rsidRDefault="00B516AF" w:rsidP="00B516AF">
      <w:pPr>
        <w:rPr>
          <w:rFonts w:ascii="Segoe UI Symbol" w:hAnsi="Segoe UI Symbol" w:cs="Segoe UI Symbol"/>
        </w:rPr>
      </w:pPr>
      <m:oMathPara>
        <m:oMath>
          <m:r>
            <w:rPr>
              <w:rFonts w:ascii="Cambria Math" w:hAnsi="Cambria Math" w:cs="Segoe UI Symbol"/>
            </w:rPr>
            <m:t>y=rsinθ</m:t>
          </m:r>
          <m:r>
            <w:rPr>
              <w:rFonts w:ascii="Cambria Math" w:hAnsi="Cambria Math" w:cs="Segoe UI Symbol"/>
            </w:rPr>
            <m:t xml:space="preserve">　　　</m:t>
          </m:r>
          <m:r>
            <w:rPr>
              <w:rFonts w:ascii="Cambria Math" w:hAnsi="Cambria Math" w:cs="Segoe UI Symbol"/>
            </w:rPr>
            <m:t>(2.3.2)</m:t>
          </m:r>
        </m:oMath>
      </m:oMathPara>
    </w:p>
    <w:p w14:paraId="11592FF6" w14:textId="77777777" w:rsidR="00B516AF" w:rsidRDefault="00B516AF" w:rsidP="00B516AF">
      <w:pPr>
        <w:rPr>
          <w:rFonts w:ascii="Segoe UI Symbol" w:hAnsi="Segoe UI Symbol" w:cs="Segoe UI Symbol"/>
        </w:rPr>
      </w:pPr>
      <w:r>
        <w:rPr>
          <w:rFonts w:ascii="Segoe UI Symbol" w:hAnsi="Segoe UI Symbol" w:cs="Segoe UI Symbol"/>
        </w:rPr>
        <w:t>変換の結果</w:t>
      </w:r>
      <w:r>
        <w:rPr>
          <w:rFonts w:ascii="Segoe UI Symbol" w:hAnsi="Segoe UI Symbol" w:cs="Segoe UI Symbol" w:hint="eastAsia"/>
        </w:rPr>
        <w:t>，</w:t>
      </w:r>
      <w:r>
        <w:rPr>
          <w:rFonts w:ascii="Segoe UI Symbol" w:hAnsi="Segoe UI Symbol" w:cs="Segoe UI Symbol"/>
        </w:rPr>
        <w:t>以下の</w:t>
      </w:r>
      <m:oMath>
        <m:r>
          <w:rPr>
            <w:rFonts w:ascii="Cambria Math" w:hAnsi="Cambria Math" w:cs="Segoe UI Symbol"/>
          </w:rPr>
          <m:t>C(r,θ)</m:t>
        </m:r>
      </m:oMath>
      <w:r>
        <w:rPr>
          <w:rFonts w:ascii="Segoe UI Symbol" w:hAnsi="Segoe UI Symbol" w:cs="Segoe UI Symbol"/>
        </w:rPr>
        <w:t>は以下の図</w:t>
      </w:r>
      <w:r>
        <w:rPr>
          <w:rFonts w:ascii="Segoe UI Symbol" w:hAnsi="Segoe UI Symbol" w:cs="Segoe UI Symbol" w:hint="eastAsia"/>
        </w:rPr>
        <w:t>2.</w:t>
      </w:r>
      <w:r>
        <w:rPr>
          <w:rFonts w:ascii="Segoe UI Symbol" w:hAnsi="Segoe UI Symbol" w:cs="Segoe UI Symbol"/>
        </w:rPr>
        <w:t>3.1</w:t>
      </w:r>
      <w:r>
        <w:rPr>
          <w:rFonts w:ascii="Segoe UI Symbol" w:hAnsi="Segoe UI Symbol" w:cs="Segoe UI Symbol"/>
        </w:rPr>
        <w:t>のように表される</w:t>
      </w:r>
      <w:r>
        <w:rPr>
          <w:rFonts w:ascii="Segoe UI Symbol" w:hAnsi="Segoe UI Symbol" w:cs="Segoe UI Symbol" w:hint="eastAsia"/>
        </w:rPr>
        <w:t>.</w:t>
      </w:r>
    </w:p>
    <w:p w14:paraId="25919EC0" w14:textId="77777777" w:rsidR="00B516AF" w:rsidRDefault="00B516AF" w:rsidP="00B516AF">
      <w:pPr>
        <w:rPr>
          <w:rFonts w:ascii="Segoe UI Symbol" w:hAnsi="Segoe UI Symbol" w:cs="Segoe UI Symbol"/>
        </w:rPr>
      </w:pPr>
    </w:p>
    <w:p w14:paraId="5E83EFEF" w14:textId="77777777" w:rsidR="00B516AF" w:rsidRPr="00402A28" w:rsidRDefault="00B516AF" w:rsidP="00B516AF">
      <w:pPr>
        <w:jc w:val="center"/>
        <w:rPr>
          <w:rFonts w:ascii="Segoe UI Symbol" w:hAnsi="Segoe UI Symbol" w:cs="Segoe UI Symbol"/>
        </w:rPr>
      </w:pPr>
      <w:r>
        <w:rPr>
          <w:rFonts w:ascii="Segoe UI Symbol" w:hAnsi="Segoe UI Symbol" w:cs="Segoe UI Symbol" w:hint="eastAsia"/>
        </w:rPr>
        <w:t>図</w:t>
      </w:r>
      <w:r>
        <w:rPr>
          <w:rFonts w:ascii="Segoe UI Symbol" w:hAnsi="Segoe UI Symbol" w:cs="Segoe UI Symbol" w:hint="eastAsia"/>
        </w:rPr>
        <w:t>2.3.1 MCP</w:t>
      </w:r>
      <w:r>
        <w:rPr>
          <w:rFonts w:ascii="Segoe UI Symbol" w:hAnsi="Segoe UI Symbol" w:cs="Segoe UI Symbol" w:hint="eastAsia"/>
        </w:rPr>
        <w:t>上の点</w:t>
      </w:r>
      <m:oMath>
        <m:r>
          <w:rPr>
            <w:rFonts w:ascii="Cambria Math" w:hAnsi="Cambria Math" w:cs="Segoe UI Symbol"/>
          </w:rPr>
          <m:t>(r,θ)</m:t>
        </m:r>
      </m:oMath>
      <w:r>
        <w:rPr>
          <w:rFonts w:ascii="Segoe UI Symbol" w:hAnsi="Segoe UI Symbol" w:cs="Segoe UI Symbol"/>
        </w:rPr>
        <w:t>における衝突回数</w:t>
      </w:r>
      <m:oMath>
        <m:r>
          <w:rPr>
            <w:rFonts w:ascii="Cambria Math" w:hAnsi="Cambria Math" w:cs="Segoe UI Symbol"/>
          </w:rPr>
          <m:t>C(r,θ)</m:t>
        </m:r>
      </m:oMath>
    </w:p>
    <w:p w14:paraId="069888E8" w14:textId="79B97337" w:rsidR="00B516AF" w:rsidRDefault="00B516AF" w:rsidP="00B516AF">
      <w:pPr>
        <w:rPr>
          <w:rFonts w:ascii="Segoe UI Symbol" w:hAnsi="Segoe UI Symbol" w:cs="Segoe UI Symbol"/>
        </w:rPr>
      </w:pPr>
      <w:r>
        <w:rPr>
          <w:rFonts w:ascii="Segoe UI Symbol" w:hAnsi="Segoe UI Symbol" w:cs="Segoe UI Symbol" w:hint="eastAsia"/>
        </w:rPr>
        <w:t>(2)</w:t>
      </w:r>
      <w:ins w:id="72" w:author="NH17A" w:date="2021-01-09T19:12:00Z">
        <w:r w:rsidR="000829CD">
          <w:rPr>
            <w:rFonts w:ascii="Segoe UI Symbol" w:hAnsi="Segoe UI Symbol" w:cs="Segoe UI Symbol" w:hint="eastAsia"/>
          </w:rPr>
          <w:t>高次高調波の次数</w:t>
        </w:r>
      </w:ins>
      <w:ins w:id="73" w:author="NH17A" w:date="2021-01-09T19:13:00Z">
        <w:r w:rsidR="000829CD">
          <w:rPr>
            <w:rFonts w:ascii="Segoe UI Symbol" w:hAnsi="Segoe UI Symbol" w:cs="Segoe UI Symbol" w:hint="eastAsia"/>
          </w:rPr>
          <w:t>ごとの光電子収量</w:t>
        </w:r>
      </w:ins>
      <m:oMath>
        <m:r>
          <w:del w:id="74" w:author="NH17A" w:date="2021-01-09T19:13:00Z">
            <w:rPr>
              <w:rFonts w:ascii="Cambria Math" w:hAnsi="Cambria Math" w:cs="Segoe UI Symbol"/>
            </w:rPr>
            <m:t>C(r,θ)</m:t>
          </w:del>
        </m:r>
      </m:oMath>
      <w:del w:id="75" w:author="NH17A" w:date="2021-01-09T19:13:00Z">
        <w:r w:rsidDel="000829CD">
          <w:rPr>
            <w:rFonts w:ascii="Segoe UI Symbol" w:hAnsi="Segoe UI Symbol" w:cs="Segoe UI Symbol" w:hint="eastAsia"/>
          </w:rPr>
          <w:delText>のデータから，必要な部分を抽出する</w:delText>
        </w:r>
      </w:del>
    </w:p>
    <w:p w14:paraId="24C8E108" w14:textId="6B261B15" w:rsidR="00B516AF" w:rsidRDefault="00B516AF">
      <w:pPr>
        <w:rPr>
          <w:rFonts w:ascii="Segoe UI Symbol" w:hAnsi="Segoe UI Symbol" w:cs="Segoe UI Symbol"/>
        </w:rPr>
        <w:pPrChange w:id="76" w:author="NH17A" w:date="2021-01-09T19:12:00Z">
          <w:pPr>
            <w:ind w:firstLineChars="100" w:firstLine="210"/>
          </w:pPr>
        </w:pPrChange>
      </w:pPr>
      <w:r>
        <w:rPr>
          <w:rFonts w:ascii="Segoe UI Symbol" w:hAnsi="Segoe UI Symbol" w:cs="Segoe UI Symbol"/>
        </w:rPr>
        <w:t>最終的に知りたいのは</w:t>
      </w:r>
      <w:r>
        <w:rPr>
          <w:rFonts w:ascii="Segoe UI Symbol" w:hAnsi="Segoe UI Symbol" w:cs="Segoe UI Symbol" w:hint="eastAsia"/>
        </w:rPr>
        <w:t>，</w:t>
      </w:r>
      <w:r>
        <w:rPr>
          <w:rFonts w:ascii="Segoe UI Symbol" w:hAnsi="Segoe UI Symbol" w:cs="Segoe UI Symbol"/>
        </w:rPr>
        <w:t>出力波</w:t>
      </w:r>
      <w:ins w:id="77" w:author="NH17A" w:date="2021-01-09T19:12:00Z">
        <w:r w:rsidR="00D16372">
          <w:rPr>
            <w:rFonts w:ascii="Segoe UI Symbol" w:hAnsi="Segoe UI Symbol" w:cs="Segoe UI Symbol" w:hint="eastAsia"/>
          </w:rPr>
          <w:t>（出力はとは何ですか？）</w:t>
        </w:r>
      </w:ins>
      <w:del w:id="78" w:author="NH17A" w:date="2021-01-09T19:12:00Z">
        <w:r w:rsidDel="00D16372">
          <w:rPr>
            <w:rFonts w:ascii="Segoe UI Symbol" w:hAnsi="Segoe UI Symbol" w:cs="Segoe UI Symbol"/>
          </w:rPr>
          <w:delText>の</w:delText>
        </w:r>
      </w:del>
      <w:r>
        <w:rPr>
          <w:rFonts w:ascii="Segoe UI Symbol" w:hAnsi="Segoe UI Symbol" w:cs="Segoe UI Symbol"/>
        </w:rPr>
        <w:t>エネルギーと信号強度との関係である</w:t>
      </w:r>
      <w:r>
        <w:rPr>
          <w:rFonts w:ascii="Segoe UI Symbol" w:hAnsi="Segoe UI Symbol" w:cs="Segoe UI Symbol" w:hint="eastAsia"/>
        </w:rPr>
        <w:t>.</w:t>
      </w:r>
      <w:r>
        <w:rPr>
          <w:rFonts w:ascii="Segoe UI Symbol" w:hAnsi="Segoe UI Symbol" w:cs="Segoe UI Symbol"/>
        </w:rPr>
        <w:t>「</w:t>
      </w:r>
      <w:r>
        <w:rPr>
          <w:rFonts w:ascii="Segoe UI Symbol" w:hAnsi="Segoe UI Symbol" w:cs="Segoe UI Symbol" w:hint="eastAsia"/>
        </w:rPr>
        <w:t>n</w:t>
      </w:r>
      <w:r>
        <w:rPr>
          <w:rFonts w:ascii="Segoe UI Symbol" w:hAnsi="Segoe UI Symbol" w:cs="Segoe UI Symbol" w:hint="eastAsia"/>
        </w:rPr>
        <w:t>次高調波の信号強度は〇〇」</w:t>
      </w:r>
      <w:r>
        <w:rPr>
          <w:rFonts w:ascii="Segoe UI Symbol" w:hAnsi="Segoe UI Symbol" w:cs="Segoe UI Symbol"/>
        </w:rPr>
        <w:t>と一対一で対応する形のデータを</w:t>
      </w:r>
      <w:del w:id="79" w:author="NH17A" w:date="2021-01-09T19:30:00Z">
        <w:r w:rsidDel="005B3DB3">
          <w:rPr>
            <w:rFonts w:ascii="Segoe UI Symbol" w:hAnsi="Segoe UI Symbol" w:cs="Segoe UI Symbol" w:hint="eastAsia"/>
          </w:rPr>
          <w:delText>取りたいが，図</w:delText>
        </w:r>
        <w:r w:rsidDel="005B3DB3">
          <w:rPr>
            <w:rFonts w:ascii="Segoe UI Symbol" w:hAnsi="Segoe UI Symbol" w:cs="Segoe UI Symbol" w:hint="eastAsia"/>
          </w:rPr>
          <w:delText>2.3.1</w:delText>
        </w:r>
        <w:r w:rsidDel="005B3DB3">
          <w:rPr>
            <w:rFonts w:ascii="Segoe UI Symbol" w:hAnsi="Segoe UI Symbol" w:cs="Segoe UI Symbol" w:hint="eastAsia"/>
          </w:rPr>
          <w:delText>のままではひとつの</w:delText>
        </w:r>
        <w:r w:rsidDel="005B3DB3">
          <w:rPr>
            <w:rFonts w:ascii="Segoe UI Symbol" w:hAnsi="Segoe UI Symbol" w:cs="Segoe UI Symbol" w:hint="eastAsia"/>
          </w:rPr>
          <w:delText>r</w:delText>
        </w:r>
        <w:r w:rsidDel="005B3DB3">
          <w:rPr>
            <w:rFonts w:ascii="Segoe UI Symbol" w:hAnsi="Segoe UI Symbol" w:cs="Segoe UI Symbol" w:hint="eastAsia"/>
          </w:rPr>
          <w:delText>に対して</w:delText>
        </w:r>
        <w:r w:rsidDel="005B3DB3">
          <w:rPr>
            <w:rFonts w:ascii="Segoe UI Symbol" w:hAnsi="Segoe UI Symbol" w:cs="Segoe UI Symbol" w:hint="eastAsia"/>
          </w:rPr>
          <w:delText>360</w:delText>
        </w:r>
        <w:r w:rsidDel="005B3DB3">
          <w:rPr>
            <w:rFonts w:ascii="Segoe UI Symbol" w:hAnsi="Segoe UI Symbol" w:cs="Segoe UI Symbol" w:hint="eastAsia"/>
          </w:rPr>
          <w:delText>個の信号強度が存在してしまう</w:delText>
        </w:r>
      </w:del>
      <w:ins w:id="80" w:author="NH17A" w:date="2021-01-09T19:30:00Z">
        <w:r w:rsidR="005B3DB3">
          <w:rPr>
            <w:rFonts w:ascii="Segoe UI Symbol" w:hAnsi="Segoe UI Symbol" w:cs="Segoe UI Symbol" w:hint="eastAsia"/>
          </w:rPr>
          <w:t>ので、角度成分を</w:t>
        </w:r>
      </w:ins>
      <w:ins w:id="81" w:author="NH17A" w:date="2021-01-09T19:31:00Z">
        <w:r w:rsidR="005B3DB3">
          <w:rPr>
            <w:rFonts w:ascii="Segoe UI Symbol" w:hAnsi="Segoe UI Symbol" w:cs="Segoe UI Symbol" w:hint="eastAsia"/>
          </w:rPr>
          <w:t>積算</w:t>
        </w:r>
      </w:ins>
      <w:ins w:id="82" w:author="NH17A" w:date="2021-01-09T19:30:00Z">
        <w:r w:rsidR="005B3DB3">
          <w:rPr>
            <w:rFonts w:ascii="Segoe UI Symbol" w:hAnsi="Segoe UI Symbol" w:cs="Segoe UI Symbol" w:hint="eastAsia"/>
          </w:rPr>
          <w:t>する</w:t>
        </w:r>
      </w:ins>
      <w:ins w:id="83" w:author="NH17A" w:date="2021-01-09T19:31:00Z">
        <w:r w:rsidR="005B3DB3">
          <w:rPr>
            <w:rFonts w:ascii="Segoe UI Symbol" w:hAnsi="Segoe UI Symbol" w:cs="Segoe UI Symbol" w:hint="eastAsia"/>
          </w:rPr>
          <w:t>。（本来、ひとつの</w:t>
        </w:r>
        <w:r w:rsidR="005B3DB3">
          <w:rPr>
            <w:rFonts w:ascii="Segoe UI Symbol" w:hAnsi="Segoe UI Symbol" w:cs="Segoe UI Symbol" w:hint="eastAsia"/>
          </w:rPr>
          <w:t>r</w:t>
        </w:r>
        <w:r w:rsidR="005B3DB3">
          <w:rPr>
            <w:rFonts w:ascii="Segoe UI Symbol" w:hAnsi="Segoe UI Symbol" w:cs="Segoe UI Symbol" w:hint="eastAsia"/>
          </w:rPr>
          <w:t>に対して角度の依存性が測定できるので、「してしまう」ではなくて良いことなのです）。</w:t>
        </w:r>
      </w:ins>
      <w:del w:id="84" w:author="NH17A" w:date="2021-01-09T19:31:00Z">
        <w:r w:rsidDel="005B3DB3">
          <w:rPr>
            <w:rFonts w:ascii="Segoe UI Symbol" w:hAnsi="Segoe UI Symbol" w:cs="Segoe UI Symbol" w:hint="eastAsia"/>
          </w:rPr>
          <w:delText>.</w:delText>
        </w:r>
        <w:r w:rsidDel="005B3DB3">
          <w:rPr>
            <w:rFonts w:ascii="Segoe UI Symbol" w:hAnsi="Segoe UI Symbol" w:cs="Segoe UI Symbol" w:hint="eastAsia"/>
          </w:rPr>
          <w:delText>よって，</w:delText>
        </w:r>
      </w:del>
      <w:r>
        <w:rPr>
          <w:rFonts w:ascii="Segoe UI Symbol" w:hAnsi="Segoe UI Symbol" w:cs="Segoe UI Symbol" w:hint="eastAsia"/>
        </w:rPr>
        <w:t>いくつかの</w:t>
      </w:r>
      <m:oMath>
        <m:r>
          <w:rPr>
            <w:rFonts w:ascii="Cambria Math" w:hAnsi="Cambria Math" w:cs="Segoe UI Symbol"/>
          </w:rPr>
          <m:t>C(r,θ)</m:t>
        </m:r>
      </m:oMath>
      <w:r>
        <w:rPr>
          <w:rFonts w:ascii="Segoe UI Symbol" w:hAnsi="Segoe UI Symbol" w:cs="Segoe UI Symbol"/>
        </w:rPr>
        <w:t>を合計し</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と光電子が衝突した回数の関係</w:t>
      </w:r>
      <m:oMath>
        <m:r>
          <w:rPr>
            <w:rFonts w:ascii="Cambria Math" w:hAnsi="Cambria Math" w:cs="Segoe UI Symbol"/>
          </w:rPr>
          <m:t>C’(r)</m:t>
        </m:r>
      </m:oMath>
      <w:r>
        <w:rPr>
          <w:rFonts w:ascii="Segoe UI Symbol" w:hAnsi="Segoe UI Symbol" w:cs="Segoe UI Symbol" w:hint="eastAsia"/>
        </w:rPr>
        <w:t>を作成した</w:t>
      </w:r>
      <w:r>
        <w:rPr>
          <w:rFonts w:ascii="Segoe UI Symbol" w:hAnsi="Segoe UI Symbol" w:cs="Segoe UI Symbol" w:hint="eastAsia"/>
        </w:rPr>
        <w:t>.</w:t>
      </w:r>
      <w:r>
        <w:rPr>
          <w:rFonts w:ascii="Segoe UI Symbol" w:hAnsi="Segoe UI Symbol" w:cs="Segoe UI Symbol" w:hint="eastAsia"/>
        </w:rPr>
        <w:t>具体的には，</w:t>
      </w:r>
      <m:oMath>
        <m:r>
          <w:rPr>
            <w:rFonts w:ascii="Cambria Math" w:hAnsi="Cambria Math" w:cs="Segoe UI Symbol"/>
          </w:rPr>
          <m:t>r</m:t>
        </m:r>
      </m:oMath>
      <w:r>
        <w:rPr>
          <w:rFonts w:ascii="Segoe UI Symbol" w:hAnsi="Segoe UI Symbol" w:cs="Segoe UI Symbol"/>
        </w:rPr>
        <w:t>をある値に固定し</w:t>
      </w:r>
      <w:r>
        <w:rPr>
          <w:rFonts w:ascii="Segoe UI Symbol" w:hAnsi="Segoe UI Symbol" w:cs="Segoe UI Symbol" w:hint="eastAsia"/>
        </w:rPr>
        <w:t>，</w:t>
      </w:r>
      <m:oMath>
        <m:d>
          <m:dPr>
            <m:ctrlPr>
              <w:rPr>
                <w:rFonts w:ascii="Cambria Math" w:hAnsi="Cambria Math" w:cs="Segoe UI Symbol"/>
                <w:i/>
              </w:rPr>
            </m:ctrlPr>
          </m:dPr>
          <m:e>
            <m:r>
              <w:rPr>
                <w:rFonts w:ascii="Cambria Math" w:hAnsi="Cambria Math" w:cs="Segoe UI Symbol"/>
              </w:rPr>
              <m:t>r,175</m:t>
            </m:r>
          </m:e>
        </m:d>
        <m:r>
          <m:rPr>
            <m:sty m:val="p"/>
          </m:rPr>
          <w:rPr>
            <w:rFonts w:ascii="Cambria Math" w:hAnsi="Cambria Math" w:cs="Segoe UI Symbol"/>
          </w:rPr>
          <m:t>から</m:t>
        </m:r>
        <m:r>
          <w:rPr>
            <w:rFonts w:ascii="Cambria Math" w:hAnsi="Cambria Math" w:cs="Segoe UI Symbol"/>
          </w:rPr>
          <m:t>(r,184</m:t>
        </m:r>
      </m:oMath>
      <w:r>
        <w:rPr>
          <w:rFonts w:ascii="Segoe UI Symbol" w:hAnsi="Segoe UI Symbol" w:cs="Segoe UI Symbol" w:hint="eastAsia"/>
        </w:rPr>
        <w:t>)</w:t>
      </w:r>
      <w:r>
        <w:rPr>
          <w:rFonts w:ascii="Segoe UI Symbol" w:hAnsi="Segoe UI Symbol" w:cs="Segoe UI Symbol" w:hint="eastAsia"/>
        </w:rPr>
        <w:t>までの</w:t>
      </w:r>
      <w:r>
        <w:rPr>
          <w:rFonts w:ascii="Segoe UI Symbol" w:hAnsi="Segoe UI Symbol" w:cs="Segoe UI Symbol" w:hint="eastAsia"/>
        </w:rPr>
        <w:t>10</w:t>
      </w:r>
      <w:r>
        <w:rPr>
          <w:rFonts w:ascii="Segoe UI Symbol" w:hAnsi="Segoe UI Symbol" w:cs="Segoe UI Symbol" w:hint="eastAsia"/>
        </w:rPr>
        <w:t>個分の</w:t>
      </w:r>
      <m:oMath>
        <m:r>
          <w:rPr>
            <w:rFonts w:ascii="Cambria Math" w:hAnsi="Cambria Math" w:cs="Segoe UI Symbol"/>
          </w:rPr>
          <m:t>C</m:t>
        </m:r>
      </m:oMath>
      <w:r>
        <w:rPr>
          <w:rFonts w:ascii="Segoe UI Symbol" w:hAnsi="Segoe UI Symbol" w:cs="Segoe UI Symbol"/>
        </w:rPr>
        <w:t>を合計したものを</w:t>
      </w:r>
      <m:oMath>
        <m:r>
          <w:rPr>
            <w:rFonts w:ascii="Cambria Math" w:hAnsi="Cambria Math" w:cs="Segoe UI Symbol"/>
          </w:rPr>
          <m:t>C'(r)</m:t>
        </m:r>
      </m:oMath>
      <w:r>
        <w:rPr>
          <w:rFonts w:ascii="Segoe UI Symbol" w:hAnsi="Segoe UI Symbol" w:cs="Segoe UI Symbol"/>
        </w:rPr>
        <w:t>とした</w:t>
      </w:r>
      <w:r>
        <w:rPr>
          <w:rFonts w:ascii="Segoe UI Symbol" w:hAnsi="Segoe UI Symbol" w:cs="Segoe UI Symbol" w:hint="eastAsia"/>
        </w:rPr>
        <w:t>.</w:t>
      </w:r>
      <m:oMath>
        <m:r>
          <w:rPr>
            <w:rFonts w:ascii="Cambria Math" w:hAnsi="Cambria Math" w:cs="Segoe UI Symbol"/>
          </w:rPr>
          <m:t xml:space="preserve"> C'(r)</m:t>
        </m:r>
      </m:oMath>
      <w:r>
        <w:rPr>
          <w:rFonts w:ascii="Segoe UI Symbol" w:hAnsi="Segoe UI Symbol" w:cs="Segoe UI Symbol"/>
        </w:rPr>
        <w:t>は</w:t>
      </w:r>
      <w:r>
        <w:rPr>
          <w:rFonts w:ascii="Segoe UI Symbol" w:hAnsi="Segoe UI Symbol" w:cs="Segoe UI Symbol" w:hint="eastAsia"/>
        </w:rPr>
        <w:t>，</w:t>
      </w:r>
      <w:r>
        <w:rPr>
          <w:rFonts w:ascii="Segoe UI Symbol" w:hAnsi="Segoe UI Symbol" w:cs="Segoe UI Symbol"/>
        </w:rPr>
        <w:t>以下の図</w:t>
      </w:r>
      <w:r>
        <w:rPr>
          <w:rFonts w:ascii="Segoe UI Symbol" w:hAnsi="Segoe UI Symbol" w:cs="Segoe UI Symbol" w:hint="eastAsia"/>
        </w:rPr>
        <w:t>2.3.2</w:t>
      </w:r>
      <w:r>
        <w:rPr>
          <w:rFonts w:ascii="Segoe UI Symbol" w:hAnsi="Segoe UI Symbol" w:cs="Segoe UI Symbol" w:hint="eastAsia"/>
        </w:rPr>
        <w:t>のような一次元データになる</w:t>
      </w:r>
      <w:r>
        <w:rPr>
          <w:rFonts w:ascii="Segoe UI Symbol" w:hAnsi="Segoe UI Symbol" w:cs="Segoe UI Symbol" w:hint="eastAsia"/>
        </w:rPr>
        <w:t>.</w:t>
      </w:r>
      <w:r>
        <w:rPr>
          <w:rFonts w:ascii="Segoe UI Symbol" w:hAnsi="Segoe UI Symbol" w:cs="Segoe UI Symbol" w:hint="eastAsia"/>
        </w:rPr>
        <w:t>（本来このデータは一次元であるが，視認性向上のために幅を広げている</w:t>
      </w:r>
      <w:r>
        <w:rPr>
          <w:rFonts w:ascii="Segoe UI Symbol" w:hAnsi="Segoe UI Symbol" w:cs="Segoe UI Symbol" w:hint="eastAsia"/>
        </w:rPr>
        <w:t>.</w:t>
      </w:r>
      <w:r>
        <w:rPr>
          <w:rFonts w:ascii="Segoe UI Symbol" w:hAnsi="Segoe UI Symbol" w:cs="Segoe UI Symbol" w:hint="eastAsia"/>
        </w:rPr>
        <w:t>）</w:t>
      </w:r>
    </w:p>
    <w:p w14:paraId="496DC4F3" w14:textId="77777777" w:rsidR="00B516AF" w:rsidRDefault="00B516AF" w:rsidP="00B516AF">
      <w:pPr>
        <w:rPr>
          <w:rFonts w:ascii="Segoe UI Symbol" w:hAnsi="Segoe UI Symbol" w:cs="Segoe UI Symbol"/>
        </w:rPr>
      </w:pPr>
    </w:p>
    <w:p w14:paraId="13297E57"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2.3.2 </w:t>
      </w:r>
      <w:r>
        <w:rPr>
          <w:rFonts w:ascii="Segoe UI Symbol" w:hAnsi="Segoe UI Symbol" w:cs="Segoe UI Symbol" w:hint="eastAsia"/>
        </w:rPr>
        <w:t>中心からの距離</w:t>
      </w:r>
      <m:oMath>
        <m:r>
          <w:rPr>
            <w:rFonts w:ascii="Cambria Math" w:hAnsi="Cambria Math" w:cs="Segoe UI Symbol"/>
          </w:rPr>
          <m:t>r</m:t>
        </m:r>
      </m:oMath>
      <w:r>
        <w:rPr>
          <w:rFonts w:ascii="Segoe UI Symbol" w:hAnsi="Segoe UI Symbol" w:cs="Segoe UI Symbol"/>
        </w:rPr>
        <w:t>と光電子が衝突した回数</w:t>
      </w:r>
      <m:oMath>
        <m:r>
          <w:rPr>
            <w:rFonts w:ascii="Cambria Math" w:hAnsi="Cambria Math" w:cs="Segoe UI Symbol"/>
          </w:rPr>
          <m:t>C</m:t>
        </m:r>
      </m:oMath>
      <w:r>
        <w:rPr>
          <w:rFonts w:ascii="Segoe UI Symbol" w:hAnsi="Segoe UI Symbol" w:cs="Segoe UI Symbol"/>
        </w:rPr>
        <w:t>の関係</w:t>
      </w:r>
      <m:oMath>
        <m:r>
          <w:rPr>
            <w:rFonts w:ascii="Cambria Math" w:hAnsi="Cambria Math" w:cs="Segoe UI Symbol"/>
          </w:rPr>
          <m:t>C'(r)</m:t>
        </m:r>
      </m:oMath>
    </w:p>
    <w:p w14:paraId="39E07DD6" w14:textId="06698E56" w:rsidR="00B516AF" w:rsidRDefault="00B516AF" w:rsidP="00B516AF">
      <w:pPr>
        <w:rPr>
          <w:ins w:id="85" w:author="NH17A" w:date="2021-01-09T19:32:00Z"/>
          <w:rFonts w:ascii="Segoe UI Symbol" w:hAnsi="Segoe UI Symbol" w:cs="Segoe UI Symbol"/>
        </w:rPr>
      </w:pPr>
      <w:r>
        <w:rPr>
          <w:rFonts w:ascii="Segoe UI Symbol" w:hAnsi="Segoe UI Symbol" w:cs="Segoe UI Symbol" w:hint="eastAsia"/>
        </w:rPr>
        <w:t>(3)</w:t>
      </w:r>
      <m:oMath>
        <m:r>
          <w:rPr>
            <w:rFonts w:ascii="Cambria Math" w:hAnsi="Cambria Math" w:cs="Segoe UI Symbol"/>
          </w:rPr>
          <m:t>x,y</m:t>
        </m:r>
      </m:oMath>
      <w:r>
        <w:rPr>
          <w:rFonts w:ascii="Segoe UI Symbol" w:hAnsi="Segoe UI Symbol" w:cs="Segoe UI Symbol"/>
        </w:rPr>
        <w:t>方向にデータ</w:t>
      </w:r>
      <w:ins w:id="86" w:author="NH18c" w:date="2021-01-09T22:55:00Z">
        <w:r w:rsidR="00887F72">
          <w:rPr>
            <w:rFonts w:ascii="Segoe UI Symbol" w:hAnsi="Segoe UI Symbol" w:cs="Segoe UI Symbol" w:hint="eastAsia"/>
          </w:rPr>
          <w:t>の積算</w:t>
        </w:r>
      </w:ins>
      <w:del w:id="87" w:author="NH18c" w:date="2021-01-09T22:55:00Z">
        <w:r w:rsidDel="00887F72">
          <w:rPr>
            <w:rFonts w:ascii="Segoe UI Symbol" w:hAnsi="Segoe UI Symbol" w:cs="Segoe UI Symbol"/>
          </w:rPr>
          <w:delText>を積算する</w:delText>
        </w:r>
      </w:del>
    </w:p>
    <w:p w14:paraId="55F9DAE5" w14:textId="2C7C1094" w:rsidR="00C0103A" w:rsidRDefault="00C0103A" w:rsidP="00B516AF">
      <w:pPr>
        <w:rPr>
          <w:rFonts w:ascii="Segoe UI Symbol" w:hAnsi="Segoe UI Symbol" w:cs="Segoe UI Symbol"/>
        </w:rPr>
      </w:pPr>
      <w:ins w:id="88" w:author="NH17A" w:date="2021-01-09T19:32:00Z">
        <w:r>
          <w:rPr>
            <w:rFonts w:ascii="Segoe UI Symbol" w:hAnsi="Segoe UI Symbol" w:cs="Segoe UI Symbol" w:hint="eastAsia"/>
          </w:rPr>
          <w:t>次に、レーザーの偏光方向（図ではｙ方向）</w:t>
        </w:r>
      </w:ins>
      <w:ins w:id="89" w:author="NH18c" w:date="2021-01-09T22:49:00Z">
        <w:r w:rsidR="004547DF">
          <w:rPr>
            <w:rFonts w:ascii="Segoe UI Symbol" w:hAnsi="Segoe UI Symbol" w:cs="Segoe UI Symbol" w:hint="eastAsia"/>
          </w:rPr>
          <w:t>と垂直または水平な方向に</w:t>
        </w:r>
      </w:ins>
      <w:ins w:id="90" w:author="NH18c" w:date="2021-01-09T22:52:00Z">
        <w:r w:rsidR="00D852F6">
          <w:rPr>
            <w:rFonts w:ascii="Segoe UI Symbol" w:hAnsi="Segoe UI Symbol" w:cs="Segoe UI Symbol" w:hint="eastAsia"/>
          </w:rPr>
          <w:t>放出された電子のエネルギー分布をグラフから求めた。</w:t>
        </w:r>
      </w:ins>
    </w:p>
    <w:p w14:paraId="7448575A" w14:textId="7252CDA1" w:rsidR="00B516AF" w:rsidRPr="00251DB1" w:rsidRDefault="00B516AF" w:rsidP="00B516AF">
      <w:pPr>
        <w:rPr>
          <w:rFonts w:ascii="Segoe UI Symbol" w:hAnsi="Segoe UI Symbol" w:cs="Segoe UI Symbol"/>
        </w:rPr>
      </w:pPr>
      <w:del w:id="91" w:author="NH17A" w:date="2021-01-09T19:32:00Z">
        <w:r w:rsidDel="00C0103A">
          <w:rPr>
            <w:rFonts w:ascii="Segoe UI Symbol" w:hAnsi="Segoe UI Symbol" w:cs="Segoe UI Symbol"/>
          </w:rPr>
          <w:delText xml:space="preserve">　</w:delText>
        </w:r>
      </w:del>
      <w:r>
        <w:rPr>
          <w:rFonts w:ascii="Segoe UI Symbol" w:hAnsi="Segoe UI Symbol" w:cs="Segoe UI Symbol"/>
        </w:rPr>
        <w:t>図</w:t>
      </w:r>
      <w:r>
        <w:rPr>
          <w:rFonts w:ascii="Segoe UI Symbol" w:hAnsi="Segoe UI Symbol" w:cs="Segoe UI Symbol"/>
        </w:rPr>
        <w:t>2</w:t>
      </w:r>
      <w:r>
        <w:rPr>
          <w:rFonts w:ascii="Segoe UI Symbol" w:hAnsi="Segoe UI Symbol" w:cs="Segoe UI Symbol" w:hint="eastAsia"/>
        </w:rPr>
        <w:t>.3.3</w:t>
      </w:r>
      <w:r>
        <w:rPr>
          <w:rFonts w:ascii="Segoe UI Symbol" w:hAnsi="Segoe UI Symbol" w:cs="Segoe UI Symbol" w:hint="eastAsia"/>
        </w:rPr>
        <w:t>のように，ある区間のデータのみに着目し，積算を行う</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方向の積算では</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2.3.3</w:t>
      </w:r>
      <w:r>
        <w:rPr>
          <w:rFonts w:ascii="Segoe UI Symbol" w:hAnsi="Segoe UI Symbol" w:cs="Segoe UI Symbol" w:hint="eastAsia"/>
        </w:rPr>
        <w:t>のように</w:t>
      </w:r>
      <m:oMath>
        <m:r>
          <w:rPr>
            <w:rFonts w:ascii="Cambria Math" w:hAnsi="Cambria Math" w:cs="Segoe UI Symbol"/>
          </w:rPr>
          <m:t>y</m:t>
        </m:r>
      </m:oMath>
      <w:r>
        <w:rPr>
          <w:rFonts w:ascii="Segoe UI Symbol" w:hAnsi="Segoe UI Symbol" w:cs="Segoe UI Symbol"/>
        </w:rPr>
        <w:t>方向に長い区間に着目し</w:t>
      </w:r>
      <w:r>
        <w:rPr>
          <w:rFonts w:ascii="Segoe UI Symbol" w:hAnsi="Segoe UI Symbol" w:cs="Segoe UI Symbol" w:hint="eastAsia"/>
        </w:rPr>
        <w:t>，</w:t>
      </w:r>
      <m:oMath>
        <m:r>
          <w:rPr>
            <w:rFonts w:ascii="Cambria Math" w:hAnsi="Cambria Math" w:cs="Segoe UI Symbol"/>
          </w:rPr>
          <m:t>x</m:t>
        </m:r>
      </m:oMath>
      <w:r>
        <w:rPr>
          <w:rFonts w:ascii="Segoe UI Symbol" w:hAnsi="Segoe UI Symbol" w:cs="Segoe UI Symbol"/>
        </w:rPr>
        <w:t>方向に値を合計</w:t>
      </w:r>
      <w:del w:id="92" w:author="NH18c" w:date="2021-01-09T22:49:00Z">
        <w:r w:rsidDel="004547DF">
          <w:rPr>
            <w:rFonts w:ascii="Segoe UI Symbol" w:hAnsi="Segoe UI Symbol" w:cs="Segoe UI Symbol" w:hint="eastAsia"/>
          </w:rPr>
          <w:delText>していく</w:delText>
        </w:r>
        <w:r w:rsidDel="004547DF">
          <w:rPr>
            <w:rFonts w:ascii="Segoe UI Symbol" w:hAnsi="Segoe UI Symbol" w:cs="Segoe UI Symbol" w:hint="eastAsia"/>
          </w:rPr>
          <w:delText>.</w:delText>
        </w:r>
      </w:del>
      <w:ins w:id="93" w:author="NH18c" w:date="2021-01-09T22:49:00Z">
        <w:r w:rsidR="004547DF">
          <w:rPr>
            <w:rFonts w:ascii="Segoe UI Symbol" w:hAnsi="Segoe UI Symbol" w:cs="Segoe UI Symbol" w:hint="eastAsia"/>
          </w:rPr>
          <w:t>した。</w:t>
        </w:r>
      </w:ins>
      <w:r>
        <w:rPr>
          <w:rFonts w:ascii="Segoe UI Symbol" w:hAnsi="Segoe UI Symbol" w:cs="Segoe UI Symbol"/>
        </w:rPr>
        <w:t>この図</w:t>
      </w:r>
      <w:r>
        <w:rPr>
          <w:rFonts w:ascii="Segoe UI Symbol" w:hAnsi="Segoe UI Symbol" w:cs="Segoe UI Symbol" w:hint="eastAsia"/>
        </w:rPr>
        <w:t>2.3.3</w:t>
      </w:r>
      <w:r>
        <w:rPr>
          <w:rFonts w:ascii="Segoe UI Symbol" w:hAnsi="Segoe UI Symbol" w:cs="Segoe UI Symbol" w:hint="eastAsia"/>
        </w:rPr>
        <w:t>では，ある一つの</w:t>
      </w:r>
      <m:oMath>
        <m:r>
          <w:rPr>
            <w:rFonts w:ascii="Cambria Math" w:hAnsi="Cambria Math" w:cs="Segoe UI Symbol"/>
          </w:rPr>
          <m:t>y</m:t>
        </m:r>
      </m:oMath>
      <w:r>
        <w:rPr>
          <w:rFonts w:ascii="Segoe UI Symbol" w:hAnsi="Segoe UI Symbol" w:cs="Segoe UI Symbol"/>
        </w:rPr>
        <w:t>の値に対し</w:t>
      </w:r>
      <w:r>
        <w:rPr>
          <w:rFonts w:ascii="Segoe UI Symbol" w:hAnsi="Segoe UI Symbol" w:cs="Segoe UI Symbol" w:hint="eastAsia"/>
        </w:rPr>
        <w:t>，</w:t>
      </w:r>
      <m:oMath>
        <m:r>
          <w:rPr>
            <w:rFonts w:ascii="Cambria Math" w:hAnsi="Cambria Math" w:cs="Segoe UI Symbol"/>
          </w:rPr>
          <m:t>(y,240)</m:t>
        </m:r>
      </m:oMath>
      <w:r>
        <w:rPr>
          <w:rFonts w:ascii="Segoe UI Symbol" w:hAnsi="Segoe UI Symbol" w:cs="Segoe UI Symbol"/>
        </w:rPr>
        <w:t>から</w:t>
      </w:r>
      <m:oMath>
        <m:r>
          <m:rPr>
            <m:sty m:val="p"/>
          </m:rPr>
          <w:rPr>
            <w:rFonts w:ascii="Cambria Math" w:hAnsi="Cambria Math" w:cs="Segoe UI Symbol"/>
          </w:rPr>
          <m:t>(y,249)</m:t>
        </m:r>
      </m:oMath>
      <w:r>
        <w:rPr>
          <w:rFonts w:ascii="Segoe UI Symbol" w:hAnsi="Segoe UI Symbol" w:cs="Segoe UI Symbol"/>
        </w:rPr>
        <w:t>までの</w:t>
      </w:r>
      <w:r>
        <w:rPr>
          <w:rFonts w:ascii="Segoe UI Symbol" w:hAnsi="Segoe UI Symbol" w:cs="Segoe UI Symbol"/>
        </w:rPr>
        <w:t>10</w:t>
      </w:r>
      <w:r>
        <w:rPr>
          <w:rFonts w:ascii="Segoe UI Symbol" w:hAnsi="Segoe UI Symbol" w:cs="Segoe UI Symbol"/>
        </w:rPr>
        <w:t>個のデータを合計している</w:t>
      </w:r>
      <w:r>
        <w:rPr>
          <w:rFonts w:ascii="Segoe UI Symbol" w:hAnsi="Segoe UI Symbol" w:cs="Segoe UI Symbol" w:hint="eastAsia"/>
        </w:rPr>
        <w:t>.</w:t>
      </w:r>
      <w:r>
        <w:rPr>
          <w:rFonts w:ascii="Segoe UI Symbol" w:hAnsi="Segoe UI Symbol" w:cs="Segoe UI Symbol"/>
        </w:rPr>
        <w:t>合計したものは</w:t>
      </w:r>
      <w:r>
        <w:rPr>
          <w:rFonts w:ascii="Segoe UI Symbol" w:hAnsi="Segoe UI Symbol" w:cs="Segoe UI Symbol" w:hint="eastAsia"/>
        </w:rPr>
        <w:t>，</w:t>
      </w:r>
      <w:ins w:id="94" w:author="NH18c" w:date="2021-01-09T22:50:00Z">
        <w:r w:rsidR="004547DF" w:rsidDel="004547DF">
          <w:rPr>
            <w:rFonts w:ascii="Segoe UI Symbol" w:hAnsi="Segoe UI Symbol" w:cs="Segoe UI Symbol"/>
          </w:rPr>
          <w:t xml:space="preserve"> </w:t>
        </w:r>
      </w:ins>
      <w:del w:id="95" w:author="NH18c" w:date="2021-01-09T22:50:00Z">
        <w:r w:rsidDel="004547DF">
          <w:rPr>
            <w:rFonts w:ascii="Segoe UI Symbol" w:hAnsi="Segoe UI Symbol" w:cs="Segoe UI Symbol"/>
          </w:rPr>
          <w:delText>図</w:delText>
        </w:r>
        <w:r w:rsidDel="004547DF">
          <w:rPr>
            <w:rFonts w:ascii="Segoe UI Symbol" w:hAnsi="Segoe UI Symbol" w:cs="Segoe UI Symbol" w:hint="eastAsia"/>
          </w:rPr>
          <w:delText>2.3.4</w:delText>
        </w:r>
        <w:r w:rsidDel="004547DF">
          <w:rPr>
            <w:rFonts w:ascii="Segoe UI Symbol" w:hAnsi="Segoe UI Symbol" w:cs="Segoe UI Symbol" w:hint="eastAsia"/>
          </w:rPr>
          <w:delText>のような</w:delText>
        </w:r>
      </w:del>
      <w:r>
        <w:rPr>
          <w:rFonts w:ascii="Segoe UI Symbol" w:hAnsi="Segoe UI Symbol" w:cs="Segoe UI Symbol" w:hint="eastAsia"/>
        </w:rPr>
        <w:t>1</w:t>
      </w:r>
      <w:r>
        <w:rPr>
          <w:rFonts w:ascii="Segoe UI Symbol" w:hAnsi="Segoe UI Symbol" w:cs="Segoe UI Symbol" w:hint="eastAsia"/>
        </w:rPr>
        <w:t>次元データのなる</w:t>
      </w:r>
      <w:r>
        <w:rPr>
          <w:rFonts w:ascii="Segoe UI Symbol" w:hAnsi="Segoe UI Symbol" w:cs="Segoe UI Symbol" w:hint="eastAsia"/>
        </w:rPr>
        <w:t>.</w:t>
      </w:r>
      <w:del w:id="96" w:author="NH18c" w:date="2021-01-09T22:50:00Z">
        <w:r w:rsidDel="004547DF">
          <w:rPr>
            <w:rFonts w:ascii="Segoe UI Symbol" w:hAnsi="Segoe UI Symbol" w:cs="Segoe UI Symbol" w:hint="eastAsia"/>
          </w:rPr>
          <w:delText>（本来このデータを一次元であるが，視認性の向上のために幅を広げている</w:delText>
        </w:r>
        <w:r w:rsidDel="004547DF">
          <w:rPr>
            <w:rFonts w:ascii="Segoe UI Symbol" w:hAnsi="Segoe UI Symbol" w:cs="Segoe UI Symbol" w:hint="eastAsia"/>
          </w:rPr>
          <w:delText>.</w:delText>
        </w:r>
        <w:r w:rsidDel="004547DF">
          <w:rPr>
            <w:rFonts w:ascii="Segoe UI Symbol" w:hAnsi="Segoe UI Symbol" w:cs="Segoe UI Symbol" w:hint="eastAsia"/>
          </w:rPr>
          <w:delText>）</w:delText>
        </w:r>
      </w:del>
      <w:ins w:id="97" w:author="NH18c" w:date="2021-01-09T22:50:00Z">
        <w:r w:rsidR="004547DF">
          <w:rPr>
            <w:rFonts w:ascii="Segoe UI Symbol" w:hAnsi="Segoe UI Symbol" w:cs="Segoe UI Symbol" w:hint="eastAsia"/>
          </w:rPr>
          <w:t>これはあまり意味の無い操作なので書かない。一次元なら</w:t>
        </w:r>
      </w:ins>
      <w:ins w:id="98" w:author="NH18c" w:date="2021-01-09T22:51:00Z">
        <w:r w:rsidR="004547DF">
          <w:rPr>
            <w:rFonts w:ascii="Segoe UI Symbol" w:hAnsi="Segoe UI Symbol" w:cs="Segoe UI Symbol" w:hint="eastAsia"/>
          </w:rPr>
          <w:t>一次元のグラフで表してください。</w:t>
        </w:r>
      </w:ins>
    </w:p>
    <w:p w14:paraId="164C0505" w14:textId="77777777" w:rsidR="00B516AF" w:rsidRDefault="00B516AF" w:rsidP="00B516AF">
      <w:pPr>
        <w:jc w:val="center"/>
        <w:rPr>
          <w:rFonts w:ascii="Segoe UI Symbol" w:hAnsi="Segoe UI Symbol" w:cs="Segoe UI Symbol"/>
        </w:rPr>
      </w:pPr>
      <w:r w:rsidRPr="000F3854">
        <w:rPr>
          <w:rFonts w:ascii="Segoe UI Symbol" w:hAnsi="Segoe UI Symbol" w:cs="Segoe UI Symbol"/>
          <w:noProof/>
        </w:rPr>
        <w:lastRenderedPageBreak/>
        <w:drawing>
          <wp:inline distT="0" distB="0" distL="0" distR="0" wp14:anchorId="635D76D5" wp14:editId="13A4C188">
            <wp:extent cx="2087880" cy="2122170"/>
            <wp:effectExtent l="0" t="0" r="7620" b="0"/>
            <wp:docPr id="23" name="図 23" descr="C:\Users\user\OneDrive\卒業研究\x方向の積算の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卒業研究\x方向の積算の図.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7880" cy="2122170"/>
                    </a:xfrm>
                    <a:prstGeom prst="rect">
                      <a:avLst/>
                    </a:prstGeom>
                    <a:noFill/>
                    <a:ln>
                      <a:noFill/>
                    </a:ln>
                  </pic:spPr>
                </pic:pic>
              </a:graphicData>
            </a:graphic>
          </wp:inline>
        </w:drawing>
      </w:r>
    </w:p>
    <w:p w14:paraId="7D6944E3" w14:textId="77777777" w:rsidR="00B516AF" w:rsidRDefault="00B516AF" w:rsidP="00B516AF">
      <w:pPr>
        <w:jc w:val="center"/>
        <w:rPr>
          <w:rFonts w:ascii="Segoe UI Symbol" w:hAnsi="Segoe UI Symbol" w:cs="Segoe UI Symbol"/>
        </w:rPr>
      </w:pPr>
      <w:r>
        <w:rPr>
          <w:rFonts w:ascii="Segoe UI Symbol" w:hAnsi="Segoe UI Symbol" w:cs="Segoe UI Symbol"/>
        </w:rPr>
        <w:t>図</w:t>
      </w:r>
      <w:r>
        <w:rPr>
          <w:rFonts w:ascii="Segoe UI Symbol" w:hAnsi="Segoe UI Symbol" w:cs="Segoe UI Symbol" w:hint="eastAsia"/>
        </w:rPr>
        <w:t xml:space="preserve">2.3.3 </w:t>
      </w:r>
      <m:oMath>
        <m:r>
          <w:rPr>
            <w:rFonts w:ascii="Cambria Math" w:hAnsi="Cambria Math" w:cs="Segoe UI Symbol"/>
          </w:rPr>
          <m:t>x</m:t>
        </m:r>
      </m:oMath>
      <w:r>
        <w:rPr>
          <w:rFonts w:ascii="Segoe UI Symbol" w:hAnsi="Segoe UI Symbol" w:cs="Segoe UI Symbol"/>
        </w:rPr>
        <w:t>方向への積算</w:t>
      </w:r>
    </w:p>
    <w:p w14:paraId="4A84C1E2" w14:textId="77777777" w:rsidR="00B516AF" w:rsidRDefault="00B516AF" w:rsidP="00B516AF">
      <w:pPr>
        <w:jc w:val="center"/>
        <w:rPr>
          <w:rFonts w:ascii="Segoe UI Symbol" w:hAnsi="Segoe UI Symbol" w:cs="Segoe UI Symbol"/>
        </w:rPr>
      </w:pPr>
      <w:r w:rsidRPr="003E7FCF">
        <w:rPr>
          <w:rFonts w:ascii="Segoe UI Symbol" w:hAnsi="Segoe UI Symbol" w:cs="Segoe UI Symbol"/>
          <w:noProof/>
        </w:rPr>
        <w:drawing>
          <wp:inline distT="0" distB="0" distL="0" distR="0" wp14:anchorId="32A128AB" wp14:editId="6BA1ECAE">
            <wp:extent cx="139814" cy="2120417"/>
            <wp:effectExtent l="0" t="0" r="0" b="0"/>
            <wp:docPr id="1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3"/>
                    <pic:cNvPicPr>
                      <a:picLocks noChangeAspect="1"/>
                    </pic:cNvPicPr>
                  </pic:nvPicPr>
                  <pic:blipFill>
                    <a:blip r:embed="rId14"/>
                    <a:stretch>
                      <a:fillRect/>
                    </a:stretch>
                  </pic:blipFill>
                  <pic:spPr>
                    <a:xfrm>
                      <a:off x="0" y="0"/>
                      <a:ext cx="139814" cy="2120417"/>
                    </a:xfrm>
                    <a:prstGeom prst="rect">
                      <a:avLst/>
                    </a:prstGeom>
                  </pic:spPr>
                </pic:pic>
              </a:graphicData>
            </a:graphic>
          </wp:inline>
        </w:drawing>
      </w:r>
    </w:p>
    <w:p w14:paraId="620EDA09" w14:textId="4746684B" w:rsidR="00B516AF" w:rsidDel="004547DF" w:rsidRDefault="00B516AF" w:rsidP="00B516AF">
      <w:pPr>
        <w:jc w:val="center"/>
        <w:rPr>
          <w:del w:id="99" w:author="NH18c" w:date="2021-01-09T22:50:00Z"/>
          <w:rFonts w:ascii="Segoe UI Symbol" w:hAnsi="Segoe UI Symbol" w:cs="Segoe UI Symbol"/>
        </w:rPr>
      </w:pPr>
      <w:del w:id="100" w:author="NH18c" w:date="2021-01-09T22:50:00Z">
        <w:r w:rsidDel="004547DF">
          <w:rPr>
            <w:rFonts w:ascii="Segoe UI Symbol" w:hAnsi="Segoe UI Symbol" w:cs="Segoe UI Symbol"/>
          </w:rPr>
          <w:delText>図</w:delText>
        </w:r>
        <w:r w:rsidDel="004547DF">
          <w:rPr>
            <w:rFonts w:ascii="Segoe UI Symbol" w:hAnsi="Segoe UI Symbol" w:cs="Segoe UI Symbol" w:hint="eastAsia"/>
          </w:rPr>
          <w:delText xml:space="preserve">2.3.4 </w:delText>
        </w:r>
        <w:r w:rsidDel="004547DF">
          <w:rPr>
            <w:rFonts w:ascii="Segoe UI Symbol" w:hAnsi="Segoe UI Symbol" w:cs="Segoe UI Symbol" w:hint="eastAsia"/>
          </w:rPr>
          <w:delText>積算の結果</w:delText>
        </w:r>
      </w:del>
    </w:p>
    <w:p w14:paraId="6ECF6A6D" w14:textId="77777777" w:rsidR="00B516AF" w:rsidRDefault="00B516AF" w:rsidP="00B516AF">
      <w:pPr>
        <w:rPr>
          <w:rFonts w:ascii="Segoe UI Symbol" w:hAnsi="Segoe UI Symbol" w:cs="Segoe UI Symbol"/>
        </w:rPr>
      </w:pPr>
    </w:p>
    <w:p w14:paraId="2632CBAA" w14:textId="2C4B33B0" w:rsidR="00B516AF" w:rsidRDefault="00B516AF" w:rsidP="00B516AF">
      <w:pPr>
        <w:rPr>
          <w:rFonts w:ascii="Segoe UI Symbol" w:hAnsi="Segoe UI Symbol" w:cs="Segoe UI Symbol"/>
        </w:rPr>
      </w:pPr>
      <w:r>
        <w:rPr>
          <w:rFonts w:ascii="Segoe UI Symbol" w:hAnsi="Segoe UI Symbol" w:cs="Segoe UI Symbol" w:hint="eastAsia"/>
        </w:rPr>
        <w:t>(4)</w:t>
      </w:r>
      <w:r>
        <w:rPr>
          <w:rFonts w:ascii="Segoe UI Symbol" w:hAnsi="Segoe UI Symbol" w:cs="Segoe UI Symbol" w:hint="eastAsia"/>
        </w:rPr>
        <w:t>図</w:t>
      </w:r>
      <w:r>
        <w:rPr>
          <w:rFonts w:ascii="Segoe UI Symbol" w:hAnsi="Segoe UI Symbol" w:cs="Segoe UI Symbol" w:hint="eastAsia"/>
        </w:rPr>
        <w:t>2.3.</w:t>
      </w:r>
      <w:r>
        <w:rPr>
          <w:rFonts w:ascii="Segoe UI Symbol" w:hAnsi="Segoe UI Symbol" w:cs="Segoe UI Symbol"/>
        </w:rPr>
        <w:t>4</w:t>
      </w:r>
      <w:r>
        <w:rPr>
          <w:rFonts w:ascii="Segoe UI Symbol" w:hAnsi="Segoe UI Symbol" w:cs="Segoe UI Symbol"/>
        </w:rPr>
        <w:t>を</w:t>
      </w:r>
      <m:oMath>
        <m:r>
          <w:rPr>
            <w:rFonts w:ascii="Cambria Math" w:hAnsi="Cambria Math" w:cs="Segoe UI Symbol"/>
          </w:rPr>
          <m:t>y</m:t>
        </m:r>
      </m:oMath>
      <w:r>
        <w:rPr>
          <w:rFonts w:ascii="Segoe UI Symbol" w:hAnsi="Segoe UI Symbol" w:cs="Segoe UI Symbol"/>
        </w:rPr>
        <w:t>方向</w:t>
      </w:r>
      <w:ins w:id="101" w:author="NH18c" w:date="2021-01-09T22:55:00Z">
        <w:r w:rsidR="00887F72">
          <w:rPr>
            <w:rFonts w:ascii="Segoe UI Symbol" w:hAnsi="Segoe UI Symbol" w:cs="Segoe UI Symbol" w:hint="eastAsia"/>
          </w:rPr>
          <w:t>への積算</w:t>
        </w:r>
      </w:ins>
      <w:del w:id="102" w:author="NH18c" w:date="2021-01-09T22:55:00Z">
        <w:r w:rsidDel="00887F72">
          <w:rPr>
            <w:rFonts w:ascii="Segoe UI Symbol" w:hAnsi="Segoe UI Symbol" w:cs="Segoe UI Symbol"/>
          </w:rPr>
          <w:delText>に積算する</w:delText>
        </w:r>
      </w:del>
    </w:p>
    <w:p w14:paraId="05BBFA2D" w14:textId="78F81F48" w:rsidR="00B516AF" w:rsidRPr="008B571C" w:rsidRDefault="00B516AF" w:rsidP="00B516AF">
      <w:pPr>
        <w:rPr>
          <w:rFonts w:ascii="Segoe UI Symbol" w:hAnsi="Segoe UI Symbol" w:cs="Segoe UI Symbol"/>
        </w:rPr>
      </w:pPr>
      <w:r>
        <w:rPr>
          <w:rFonts w:ascii="Segoe UI Symbol" w:hAnsi="Segoe UI Symbol" w:cs="Segoe UI Symbol"/>
        </w:rPr>
        <w:t xml:space="preserve">　</w:t>
      </w:r>
      <w:del w:id="103" w:author="NH18c" w:date="2021-01-09T22:51:00Z">
        <w:r w:rsidDel="00D852F6">
          <w:rPr>
            <w:rFonts w:ascii="Segoe UI Symbol" w:hAnsi="Segoe UI Symbol" w:cs="Segoe UI Symbol"/>
          </w:rPr>
          <w:delText>知りたいのは</w:delText>
        </w:r>
        <w:r w:rsidDel="00D852F6">
          <w:rPr>
            <w:rFonts w:ascii="Segoe UI Symbol" w:hAnsi="Segoe UI Symbol" w:cs="Segoe UI Symbol" w:hint="eastAsia"/>
          </w:rPr>
          <w:delText>，高調波の信号強度である</w:delText>
        </w:r>
        <w:r w:rsidDel="00D852F6">
          <w:rPr>
            <w:rFonts w:ascii="Segoe UI Symbol" w:hAnsi="Segoe UI Symbol" w:cs="Segoe UI Symbol" w:hint="eastAsia"/>
          </w:rPr>
          <w:delText>.</w:delText>
        </w:r>
      </w:del>
      <w:r>
        <w:rPr>
          <w:rFonts w:ascii="Segoe UI Symbol" w:hAnsi="Segoe UI Symbol" w:cs="Segoe UI Symbol" w:hint="eastAsia"/>
        </w:rPr>
        <w:t>ここまでで述べたように，</w:t>
      </w:r>
      <m:oMath>
        <m:r>
          <w:rPr>
            <w:rFonts w:ascii="Cambria Math" w:hAnsi="Cambria Math" w:cs="Segoe UI Symbol"/>
          </w:rPr>
          <m:t>r</m:t>
        </m:r>
      </m:oMath>
      <w:ins w:id="104" w:author="NH18c" w:date="2021-01-09T22:53:00Z">
        <w:r w:rsidR="00ED27B7">
          <w:rPr>
            <w:rFonts w:ascii="Segoe UI Symbol" w:hAnsi="Segoe UI Symbol" w:cs="Segoe UI Symbol" w:hint="eastAsia"/>
          </w:rPr>
          <w:t>（</w:t>
        </w:r>
        <w:r w:rsidR="00ED27B7">
          <w:rPr>
            <w:rFonts w:ascii="Segoe UI Symbol" w:hAnsi="Segoe UI Symbol" w:cs="Segoe UI Symbol" w:hint="eastAsia"/>
          </w:rPr>
          <w:t>r</w:t>
        </w:r>
        <w:r w:rsidR="00ED27B7">
          <w:rPr>
            <w:rFonts w:ascii="Segoe UI Symbol" w:hAnsi="Segoe UI Symbol" w:cs="Segoe UI Symbol" w:hint="eastAsia"/>
          </w:rPr>
          <w:t>とかの数字ではなく、半径などの言葉を使ってください。</w:t>
        </w:r>
      </w:ins>
      <w:r>
        <w:rPr>
          <w:rFonts w:ascii="Segoe UI Symbol" w:hAnsi="Segoe UI Symbol" w:cs="Segoe UI Symbol"/>
        </w:rPr>
        <w:t>と</w:t>
      </w:r>
      <w:ins w:id="105" w:author="NH18c" w:date="2021-01-09T22:53:00Z">
        <w:r w:rsidR="00ED27B7">
          <w:rPr>
            <w:rFonts w:ascii="Segoe UI Symbol" w:hAnsi="Segoe UI Symbol" w:cs="Segoe UI Symbol" w:hint="eastAsia"/>
          </w:rPr>
          <w:t>高次</w:t>
        </w:r>
      </w:ins>
      <w:r>
        <w:rPr>
          <w:rFonts w:ascii="Segoe UI Symbol" w:hAnsi="Segoe UI Symbol" w:cs="Segoe UI Symbol"/>
        </w:rPr>
        <w:t>高調波のエネルギーが対応している</w:t>
      </w:r>
      <w:r>
        <w:rPr>
          <w:rFonts w:ascii="Segoe UI Symbol" w:hAnsi="Segoe UI Symbol" w:cs="Segoe UI Symbol" w:hint="eastAsia"/>
        </w:rPr>
        <w:t>.</w:t>
      </w:r>
      <w:r>
        <w:rPr>
          <w:rFonts w:ascii="Segoe UI Symbol" w:hAnsi="Segoe UI Symbol" w:cs="Segoe UI Symbol"/>
        </w:rPr>
        <w:t>図</w:t>
      </w:r>
      <w:r>
        <w:rPr>
          <w:rFonts w:ascii="Segoe UI Symbol" w:hAnsi="Segoe UI Symbol" w:cs="Segoe UI Symbol" w:hint="eastAsia"/>
        </w:rPr>
        <w:t>2.</w:t>
      </w:r>
      <w:r>
        <w:rPr>
          <w:rFonts w:ascii="Segoe UI Symbol" w:hAnsi="Segoe UI Symbol" w:cs="Segoe UI Symbol"/>
        </w:rPr>
        <w:t>1.1</w:t>
      </w:r>
      <w:r>
        <w:rPr>
          <w:rFonts w:ascii="Segoe UI Symbol" w:hAnsi="Segoe UI Symbol" w:cs="Segoe UI Symbol"/>
        </w:rPr>
        <w:t>のデータを見ると強度の大きい部分が同心円状に並んでいることがわかる</w:t>
      </w:r>
      <w:r>
        <w:rPr>
          <w:rFonts w:ascii="Segoe UI Symbol" w:hAnsi="Segoe UI Symbol" w:cs="Segoe UI Symbol" w:hint="eastAsia"/>
        </w:rPr>
        <w:t>.</w:t>
      </w:r>
      <w:r>
        <w:rPr>
          <w:rFonts w:ascii="Segoe UI Symbol" w:hAnsi="Segoe UI Symbol" w:cs="Segoe UI Symbol"/>
        </w:rPr>
        <w:t>つまり</w:t>
      </w:r>
      <w:r>
        <w:rPr>
          <w:rFonts w:ascii="Segoe UI Symbol" w:hAnsi="Segoe UI Symbol" w:cs="Segoe UI Symbol" w:hint="eastAsia"/>
        </w:rPr>
        <w:t>，図</w:t>
      </w:r>
      <w:r>
        <w:rPr>
          <w:rFonts w:ascii="Segoe UI Symbol" w:hAnsi="Segoe UI Symbol" w:cs="Segoe UI Symbol" w:hint="eastAsia"/>
        </w:rPr>
        <w:t>2.1.1</w:t>
      </w:r>
      <w:r>
        <w:rPr>
          <w:rFonts w:ascii="Segoe UI Symbol" w:hAnsi="Segoe UI Symbol" w:cs="Segoe UI Symbol" w:hint="eastAsia"/>
        </w:rPr>
        <w:t>に見えるいくつかの</w:t>
      </w:r>
      <w:r>
        <w:rPr>
          <w:rFonts w:ascii="Segoe UI Symbol" w:hAnsi="Segoe UI Symbol" w:cs="Segoe UI Symbol"/>
        </w:rPr>
        <w:t>輪はそれぞれある次数の高次高調波に対応している</w:t>
      </w:r>
      <w:r>
        <w:rPr>
          <w:rFonts w:ascii="Segoe UI Symbol" w:hAnsi="Segoe UI Symbol" w:cs="Segoe UI Symbol" w:hint="eastAsia"/>
        </w:rPr>
        <w:t>.</w:t>
      </w:r>
      <w:del w:id="106" w:author="NH18c" w:date="2021-01-09T22:54:00Z">
        <w:r w:rsidDel="00ED27B7">
          <w:rPr>
            <w:rFonts w:ascii="Segoe UI Symbol" w:hAnsi="Segoe UI Symbol" w:cs="Segoe UI Symbol" w:hint="eastAsia"/>
          </w:rPr>
          <w:delText>理論上同じエネルギーの光によって生じた光電子は理論上同じ</w:delText>
        </w:r>
        <m:oMath>
          <m:r>
            <w:rPr>
              <w:rFonts w:ascii="Cambria Math" w:hAnsi="Cambria Math" w:cs="Segoe UI Symbol" w:hint="eastAsia"/>
            </w:rPr>
            <m:t>r</m:t>
          </m:r>
        </m:oMath>
        <w:r w:rsidDel="00ED27B7">
          <w:rPr>
            <w:rFonts w:ascii="Segoe UI Symbol" w:hAnsi="Segoe UI Symbol" w:cs="Segoe UI Symbol" w:hint="eastAsia"/>
          </w:rPr>
          <w:delText>地点に衝突するが，測定時には</w:delText>
        </w:r>
        <w:r w:rsidRPr="004C2D94" w:rsidDel="00ED27B7">
          <w:rPr>
            <w:rFonts w:ascii="Segoe UI Symbol" w:hAnsi="Segoe UI Symbol" w:cs="Segoe UI Symbol" w:hint="eastAsia"/>
            <w:b/>
          </w:rPr>
          <w:delText>様々な影響</w:delText>
        </w:r>
        <w:r w:rsidDel="00ED27B7">
          <w:rPr>
            <w:rFonts w:ascii="Segoe UI Symbol" w:hAnsi="Segoe UI Symbol" w:cs="Segoe UI Symbol" w:hint="eastAsia"/>
            <w:b/>
          </w:rPr>
          <w:delText>（何？）</w:delText>
        </w:r>
        <w:r w:rsidDel="00ED27B7">
          <w:rPr>
            <w:rFonts w:ascii="Segoe UI Symbol" w:hAnsi="Segoe UI Symbol" w:cs="Segoe UI Symbol" w:hint="eastAsia"/>
          </w:rPr>
          <w:delText>で理論値とは異なる地点に衝突することがある</w:delText>
        </w:r>
        <w:r w:rsidDel="00ED27B7">
          <w:rPr>
            <w:rFonts w:ascii="Segoe UI Symbol" w:hAnsi="Segoe UI Symbol" w:cs="Segoe UI Symbol" w:hint="eastAsia"/>
          </w:rPr>
          <w:delText>.</w:delText>
        </w:r>
        <w:r w:rsidDel="00ED27B7">
          <w:rPr>
            <w:rFonts w:ascii="Segoe UI Symbol" w:hAnsi="Segoe UI Symbol" w:cs="Segoe UI Symbol" w:hint="eastAsia"/>
          </w:rPr>
          <w:delText>それを補正するため，</w:delText>
        </w:r>
      </w:del>
      <w:ins w:id="107" w:author="NH18c" w:date="2021-01-09T22:54:00Z">
        <w:r w:rsidR="00ED27B7">
          <w:rPr>
            <w:rFonts w:ascii="Segoe UI Symbol" w:hAnsi="Segoe UI Symbol" w:cs="Segoe UI Symbol" w:hint="eastAsia"/>
          </w:rPr>
          <w:t>信号の</w:t>
        </w:r>
      </w:ins>
      <w:r>
        <w:rPr>
          <w:rFonts w:ascii="Segoe UI Symbol" w:hAnsi="Segoe UI Symbol" w:cs="Segoe UI Symbol" w:hint="eastAsia"/>
        </w:rPr>
        <w:t>図</w:t>
      </w:r>
      <w:r>
        <w:rPr>
          <w:rFonts w:ascii="Segoe UI Symbol" w:hAnsi="Segoe UI Symbol" w:cs="Segoe UI Symbol" w:hint="eastAsia"/>
        </w:rPr>
        <w:t>2.3.4</w:t>
      </w:r>
      <w:r>
        <w:rPr>
          <w:rFonts w:ascii="Segoe UI Symbol" w:hAnsi="Segoe UI Symbol" w:cs="Segoe UI Symbol" w:hint="eastAsia"/>
        </w:rPr>
        <w:t>のデータをある範囲で積算し，その合計値を</w:t>
      </w:r>
      <w:r>
        <w:rPr>
          <w:rFonts w:ascii="Segoe UI Symbol" w:hAnsi="Segoe UI Symbol" w:cs="Segoe UI Symbol" w:hint="eastAsia"/>
        </w:rPr>
        <w:t>n</w:t>
      </w:r>
      <w:r>
        <w:rPr>
          <w:rFonts w:ascii="Segoe UI Symbol" w:hAnsi="Segoe UI Symbol" w:cs="Segoe UI Symbol" w:hint="eastAsia"/>
        </w:rPr>
        <w:t>次高調波の信号強度として用いた</w:t>
      </w:r>
      <w:r>
        <w:rPr>
          <w:rFonts w:ascii="Segoe UI Symbol" w:hAnsi="Segoe UI Symbol" w:cs="Segoe UI Symbol" w:hint="eastAsia"/>
        </w:rPr>
        <w:t>.</w:t>
      </w:r>
      <w:r>
        <w:rPr>
          <w:rFonts w:ascii="Segoe UI Symbol" w:hAnsi="Segoe UI Symbol" w:cs="Segoe UI Symbol"/>
        </w:rPr>
        <w:t>この処理を行うと</w:t>
      </w:r>
      <w:r>
        <w:rPr>
          <w:rFonts w:ascii="Segoe UI Symbol" w:hAnsi="Segoe UI Symbol" w:cs="Segoe UI Symbol" w:hint="eastAsia"/>
        </w:rPr>
        <w:t>，</w:t>
      </w:r>
      <w:r>
        <w:rPr>
          <w:rFonts w:ascii="Segoe UI Symbol" w:hAnsi="Segoe UI Symbol" w:cs="Segoe UI Symbol"/>
        </w:rPr>
        <w:t>一回の測定における</w:t>
      </w:r>
      <w:r>
        <w:rPr>
          <w:rFonts w:ascii="Segoe UI Symbol" w:hAnsi="Segoe UI Symbol" w:cs="Segoe UI Symbol" w:hint="eastAsia"/>
        </w:rPr>
        <w:t>，</w:t>
      </w:r>
      <w:r>
        <w:rPr>
          <w:rFonts w:ascii="Segoe UI Symbol" w:hAnsi="Segoe UI Symbol" w:cs="Segoe UI Symbol"/>
        </w:rPr>
        <w:t>ある次数の高調波の信号強度がわかる</w:t>
      </w:r>
      <w:r>
        <w:rPr>
          <w:rFonts w:ascii="Segoe UI Symbol" w:hAnsi="Segoe UI Symbol" w:cs="Segoe UI Symbol" w:hint="eastAsia"/>
        </w:rPr>
        <w:t>.</w:t>
      </w:r>
    </w:p>
    <w:p w14:paraId="1779336B" w14:textId="77777777" w:rsidR="00B516AF" w:rsidRDefault="00B516AF" w:rsidP="00B516AF">
      <w:pPr>
        <w:rPr>
          <w:rFonts w:ascii="Segoe UI Symbol" w:hAnsi="Segoe UI Symbol" w:cs="Segoe UI Symbol"/>
        </w:rPr>
      </w:pPr>
    </w:p>
    <w:p w14:paraId="1FB643A6" w14:textId="514F7BF9" w:rsidR="00B516AF" w:rsidRDefault="00B516AF" w:rsidP="00B516AF">
      <w:pPr>
        <w:rPr>
          <w:rFonts w:ascii="Segoe UI Symbol" w:hAnsi="Segoe UI Symbol" w:cs="Segoe UI Symbol"/>
        </w:rPr>
      </w:pPr>
      <w:r>
        <w:rPr>
          <w:rFonts w:ascii="Segoe UI Symbol" w:hAnsi="Segoe UI Symbol" w:cs="Segoe UI Symbol"/>
        </w:rPr>
        <w:t>(5)</w:t>
      </w:r>
      <w:ins w:id="108" w:author="NH18c" w:date="2021-01-09T22:56:00Z">
        <w:r w:rsidR="00887F72">
          <w:rPr>
            <w:rFonts w:ascii="Segoe UI Symbol" w:hAnsi="Segoe UI Symbol" w:cs="Segoe UI Symbol" w:hint="eastAsia"/>
          </w:rPr>
          <w:t>高次高調波と赤外光の時間差の関数としての信号強度の変化</w:t>
        </w:r>
      </w:ins>
      <w:del w:id="109" w:author="NH18c" w:date="2021-01-09T22:56:00Z">
        <w:r w:rsidDel="00887F72">
          <w:rPr>
            <w:rFonts w:ascii="Segoe UI Symbol" w:hAnsi="Segoe UI Symbol" w:cs="Segoe UI Symbol"/>
          </w:rPr>
          <w:delText>プロットする</w:delText>
        </w:r>
      </w:del>
    </w:p>
    <w:p w14:paraId="2E4DFE7D" w14:textId="2F207036" w:rsidR="00B516AF" w:rsidRDefault="00B516AF" w:rsidP="00B516AF">
      <w:pPr>
        <w:rPr>
          <w:rFonts w:ascii="Segoe UI Symbol" w:hAnsi="Segoe UI Symbol" w:cs="Segoe UI Symbol"/>
        </w:rPr>
      </w:pPr>
      <w:r>
        <w:rPr>
          <w:rFonts w:ascii="Segoe UI Symbol" w:hAnsi="Segoe UI Symbol" w:cs="Segoe UI Symbol"/>
        </w:rPr>
        <w:t xml:space="preserve">　</w:t>
      </w:r>
      <w:r>
        <w:rPr>
          <w:rFonts w:ascii="Segoe UI Symbol" w:hAnsi="Segoe UI Symbol" w:cs="Segoe UI Symbol" w:hint="eastAsia"/>
        </w:rPr>
        <w:t>(4)</w:t>
      </w:r>
      <w:r>
        <w:rPr>
          <w:rFonts w:ascii="Segoe UI Symbol" w:hAnsi="Segoe UI Symbol" w:cs="Segoe UI Symbol" w:hint="eastAsia"/>
        </w:rPr>
        <w:t>で得た値をプロットし，各次数の高次高調波の信号強度の変化を見る</w:t>
      </w:r>
      <w:r>
        <w:rPr>
          <w:rFonts w:ascii="Segoe UI Symbol" w:hAnsi="Segoe UI Symbol" w:cs="Segoe UI Symbol" w:hint="eastAsia"/>
        </w:rPr>
        <w:t>.</w:t>
      </w:r>
      <w:r>
        <w:rPr>
          <w:rFonts w:ascii="Segoe UI Symbol" w:hAnsi="Segoe UI Symbol" w:cs="Segoe UI Symbol" w:hint="eastAsia"/>
        </w:rPr>
        <w:t>このとき，もともとのデータは横軸がファイルナンバー，縦軸が信号強度であるが，実際にはファイルナン</w:t>
      </w:r>
      <w:r>
        <w:rPr>
          <w:rFonts w:ascii="Segoe UI Symbol" w:hAnsi="Segoe UI Symbol" w:cs="Segoe UI Symbol" w:hint="eastAsia"/>
        </w:rPr>
        <w:lastRenderedPageBreak/>
        <w:t>バーは入射光の</w:t>
      </w:r>
      <w:r>
        <w:rPr>
          <w:rFonts w:ascii="Segoe UI Symbol" w:hAnsi="Segoe UI Symbol" w:cs="Segoe UI Symbol" w:hint="eastAsia"/>
        </w:rPr>
        <w:t>XUV</w:t>
      </w:r>
      <w:r>
        <w:rPr>
          <w:rFonts w:ascii="Segoe UI Symbol" w:hAnsi="Segoe UI Symbol" w:cs="Segoe UI Symbol" w:hint="eastAsia"/>
        </w:rPr>
        <w:t>と</w:t>
      </w:r>
      <w:r>
        <w:rPr>
          <w:rFonts w:ascii="Segoe UI Symbol" w:hAnsi="Segoe UI Symbol" w:cs="Segoe UI Symbol" w:hint="eastAsia"/>
        </w:rPr>
        <w:t>IR</w:t>
      </w:r>
      <w:r>
        <w:rPr>
          <w:rFonts w:ascii="Segoe UI Symbol" w:hAnsi="Segoe UI Symbol" w:cs="Segoe UI Symbol" w:hint="eastAsia"/>
        </w:rPr>
        <w:t>の</w:t>
      </w:r>
      <w:del w:id="110" w:author="NH18c" w:date="2021-01-09T22:56:00Z">
        <w:r w:rsidDel="00887F72">
          <w:rPr>
            <w:rFonts w:ascii="Segoe UI Symbol" w:hAnsi="Segoe UI Symbol" w:cs="Segoe UI Symbol" w:hint="eastAsia"/>
          </w:rPr>
          <w:delText>位相差</w:delText>
        </w:r>
      </w:del>
      <w:ins w:id="111" w:author="NH18c" w:date="2021-01-09T22:56:00Z">
        <w:r w:rsidR="00887F72">
          <w:rPr>
            <w:rFonts w:ascii="Segoe UI Symbol" w:hAnsi="Segoe UI Symbol" w:cs="Segoe UI Symbol" w:hint="eastAsia"/>
          </w:rPr>
          <w:t>時間差</w:t>
        </w:r>
      </w:ins>
      <w:r>
        <w:rPr>
          <w:rFonts w:ascii="Segoe UI Symbol" w:hAnsi="Segoe UI Symbol" w:cs="Segoe UI Symbol" w:hint="eastAsia"/>
        </w:rPr>
        <w:t>に対応している</w:t>
      </w:r>
      <w:del w:id="112" w:author="NH18c" w:date="2021-01-09T22:56:00Z">
        <w:r w:rsidDel="00887F72">
          <w:rPr>
            <w:rFonts w:ascii="Segoe UI Symbol" w:hAnsi="Segoe UI Symbol" w:cs="Segoe UI Symbol" w:hint="eastAsia"/>
          </w:rPr>
          <w:delText>.</w:delText>
        </w:r>
      </w:del>
      <w:ins w:id="113" w:author="NH18c" w:date="2021-01-09T22:56:00Z">
        <w:r w:rsidR="00887F72">
          <w:rPr>
            <w:rFonts w:ascii="Segoe UI Symbol" w:hAnsi="Segoe UI Symbol" w:cs="Segoe UI Symbol" w:hint="eastAsia"/>
          </w:rPr>
          <w:t>時間差</w:t>
        </w:r>
      </w:ins>
      <w:del w:id="114" w:author="NH18c" w:date="2021-01-09T22:56:00Z">
        <w:r w:rsidDel="00887F72">
          <w:rPr>
            <w:rFonts w:ascii="Segoe UI Symbol" w:hAnsi="Segoe UI Symbol" w:cs="Segoe UI Symbol" w:hint="eastAsia"/>
          </w:rPr>
          <w:delText>位相差</w:delText>
        </w:r>
      </w:del>
      <w:r>
        <w:rPr>
          <w:rFonts w:ascii="Segoe UI Symbol" w:hAnsi="Segoe UI Symbol" w:cs="Segoe UI Symbol" w:hint="eastAsia"/>
        </w:rPr>
        <w:t>を変化させると，信号強度が変化しているのが図</w:t>
      </w:r>
      <w:r>
        <w:rPr>
          <w:rFonts w:ascii="Segoe UI Symbol" w:hAnsi="Segoe UI Symbol" w:cs="Segoe UI Symbol" w:hint="eastAsia"/>
        </w:rPr>
        <w:t>2.3.4</w:t>
      </w:r>
      <w:r>
        <w:rPr>
          <w:rFonts w:ascii="Segoe UI Symbol" w:hAnsi="Segoe UI Symbol" w:cs="Segoe UI Symbol" w:hint="eastAsia"/>
        </w:rPr>
        <w:t>からわかる</w:t>
      </w:r>
      <w:r>
        <w:rPr>
          <w:rFonts w:ascii="Segoe UI Symbol" w:hAnsi="Segoe UI Symbol" w:cs="Segoe UI Symbol" w:hint="eastAsia"/>
        </w:rPr>
        <w:t>.</w:t>
      </w:r>
      <w:r>
        <w:rPr>
          <w:rFonts w:ascii="Segoe UI Symbol" w:hAnsi="Segoe UI Symbol" w:cs="Segoe UI Symbol" w:hint="eastAsia"/>
        </w:rPr>
        <w:t>ここで，横軸を位相差，縦軸を信号強度にするために，信号強度を周期関数と考え，</w:t>
      </w:r>
      <w:r>
        <w:rPr>
          <w:rFonts w:ascii="Segoe UI Symbol" w:hAnsi="Segoe UI Symbol" w:cs="Segoe UI Symbol" w:hint="eastAsia"/>
        </w:rPr>
        <w:t>1</w:t>
      </w:r>
      <w:r>
        <w:rPr>
          <w:rFonts w:ascii="Segoe UI Symbol" w:hAnsi="Segoe UI Symbol" w:cs="Segoe UI Symbol" w:hint="eastAsia"/>
        </w:rPr>
        <w:t>周期が</w:t>
      </w:r>
      <w:r>
        <w:rPr>
          <w:rFonts w:ascii="Segoe UI Symbol" w:hAnsi="Segoe UI Symbol" w:cs="Segoe UI Symbol" w:hint="eastAsia"/>
        </w:rPr>
        <w:t>2.66[fs]</w:t>
      </w:r>
      <w:r>
        <w:rPr>
          <w:rFonts w:ascii="Segoe UI Symbol" w:hAnsi="Segoe UI Symbol" w:cs="Segoe UI Symbol" w:hint="eastAsia"/>
        </w:rPr>
        <w:t>になるように調整したものが以下の図</w:t>
      </w:r>
      <w:r>
        <w:rPr>
          <w:rFonts w:ascii="Segoe UI Symbol" w:hAnsi="Segoe UI Symbol" w:cs="Segoe UI Symbol" w:hint="eastAsia"/>
        </w:rPr>
        <w:t>2.3.5</w:t>
      </w:r>
      <w:r>
        <w:rPr>
          <w:rFonts w:ascii="Segoe UI Symbol" w:hAnsi="Segoe UI Symbol" w:cs="Segoe UI Symbol" w:hint="eastAsia"/>
        </w:rPr>
        <w:t>で</w:t>
      </w:r>
      <w:commentRangeStart w:id="115"/>
      <w:r>
        <w:rPr>
          <w:rFonts w:ascii="Segoe UI Symbol" w:hAnsi="Segoe UI Symbol" w:cs="Segoe UI Symbol" w:hint="eastAsia"/>
        </w:rPr>
        <w:t>ある</w:t>
      </w:r>
      <w:commentRangeEnd w:id="115"/>
      <w:r w:rsidR="003E1C1C">
        <w:rPr>
          <w:rStyle w:val="a8"/>
        </w:rPr>
        <w:commentReference w:id="115"/>
      </w:r>
      <w:r>
        <w:rPr>
          <w:rFonts w:ascii="Segoe UI Symbol" w:hAnsi="Segoe UI Symbol" w:cs="Segoe UI Symbol" w:hint="eastAsia"/>
        </w:rPr>
        <w:t>.</w:t>
      </w:r>
    </w:p>
    <w:p w14:paraId="0128CA52" w14:textId="77777777" w:rsidR="00B516AF" w:rsidRDefault="00B516AF" w:rsidP="00B516AF">
      <w:pPr>
        <w:jc w:val="center"/>
        <w:rPr>
          <w:rFonts w:ascii="Segoe UI Symbol" w:hAnsi="Segoe UI Symbol" w:cs="Segoe UI Symbol"/>
        </w:rPr>
      </w:pPr>
    </w:p>
    <w:p w14:paraId="14E65527" w14:textId="14D1544C" w:rsidR="00B516AF" w:rsidRPr="00231C17" w:rsidRDefault="00B516AF" w:rsidP="00B516AF">
      <w:pPr>
        <w:jc w:val="center"/>
        <w:rPr>
          <w:rFonts w:ascii="Segoe UI Symbol" w:hAnsi="Segoe UI Symbol" w:cs="Segoe UI Symbol"/>
          <w:b/>
        </w:rPr>
      </w:pPr>
      <w:r w:rsidRPr="00231C17">
        <w:rPr>
          <w:rFonts w:ascii="Segoe UI Symbol" w:hAnsi="Segoe UI Symbol" w:cs="Segoe UI Symbol"/>
          <w:b/>
          <w:color w:val="FF0000"/>
        </w:rPr>
        <w:t>図</w:t>
      </w:r>
      <w:r w:rsidRPr="00231C17">
        <w:rPr>
          <w:rFonts w:ascii="Segoe UI Symbol" w:hAnsi="Segoe UI Symbol" w:cs="Segoe UI Symbol" w:hint="eastAsia"/>
          <w:b/>
          <w:color w:val="FF0000"/>
        </w:rPr>
        <w:t>2.3.5</w:t>
      </w:r>
      <w:r w:rsidRPr="00231C17">
        <w:rPr>
          <w:rFonts w:ascii="Segoe UI Symbol" w:hAnsi="Segoe UI Symbol" w:cs="Segoe UI Symbol" w:hint="eastAsia"/>
          <w:b/>
        </w:rPr>
        <w:t xml:space="preserve"> </w:t>
      </w:r>
      <w:r w:rsidR="00231C17" w:rsidRPr="00231C17">
        <w:rPr>
          <w:rFonts w:ascii="Segoe UI Symbol" w:hAnsi="Segoe UI Symbol" w:cs="Segoe UI Symbol" w:hint="eastAsia"/>
          <w:b/>
          <w:color w:val="FF0000"/>
        </w:rPr>
        <w:t>（追加すること）</w:t>
      </w:r>
    </w:p>
    <w:p w14:paraId="59D8ED1F" w14:textId="77777777" w:rsidR="000E1736" w:rsidRDefault="000E1736" w:rsidP="00756E1B"/>
    <w:p w14:paraId="720D9793" w14:textId="2E3CAD82" w:rsidR="00820D22" w:rsidDel="003949D2" w:rsidRDefault="00820D22" w:rsidP="00756E1B">
      <w:pPr>
        <w:rPr>
          <w:del w:id="116" w:author="NH18c" w:date="2021-01-09T22:56:00Z"/>
        </w:rPr>
      </w:pPr>
      <w:del w:id="117" w:author="NH18c" w:date="2021-01-09T22:56:00Z">
        <w:r w:rsidDel="003949D2">
          <w:rPr>
            <w:rFonts w:hint="eastAsia"/>
          </w:rPr>
          <w:delText xml:space="preserve">3.3 </w:delText>
        </w:r>
        <w:r w:rsidDel="003949D2">
          <w:rPr>
            <w:rFonts w:hint="eastAsia"/>
          </w:rPr>
          <w:delText>結果の仮説</w:delText>
        </w:r>
      </w:del>
    </w:p>
    <w:p w14:paraId="0E7CD007" w14:textId="1231E44A" w:rsidR="000E1736" w:rsidRPr="000E1736" w:rsidDel="003949D2" w:rsidRDefault="000E1736" w:rsidP="00756E1B">
      <w:pPr>
        <w:rPr>
          <w:del w:id="118" w:author="NH18c" w:date="2021-01-09T22:56:00Z"/>
        </w:rPr>
      </w:pPr>
      <w:del w:id="119" w:author="NH18c" w:date="2021-01-09T22:56:00Z">
        <w:r w:rsidDel="003949D2">
          <w:rPr>
            <w:rFonts w:hint="eastAsia"/>
          </w:rPr>
          <w:delText xml:space="preserve">　今回の実験では，「</w:delText>
        </w:r>
        <w:r w:rsidDel="003949D2">
          <w:rPr>
            <w:rFonts w:hint="eastAsia"/>
          </w:rPr>
          <w:delText>IR</w:delText>
        </w:r>
        <w:r w:rsidDel="003949D2">
          <w:rPr>
            <w:rFonts w:hint="eastAsia"/>
          </w:rPr>
          <w:delText>光の強度</w:delText>
        </w:r>
        <w:r w:rsidR="00E10149" w:rsidDel="003949D2">
          <w:rPr>
            <w:rFonts w:hint="eastAsia"/>
          </w:rPr>
          <w:delText>は，高次高調波の信号強度の振動の振幅に影響を与える</w:delText>
        </w:r>
        <w:r w:rsidDel="003949D2">
          <w:rPr>
            <w:rFonts w:hint="eastAsia"/>
          </w:rPr>
          <w:delText>」という仮説を立てた</w:delText>
        </w:r>
        <w:r w:rsidDel="003949D2">
          <w:rPr>
            <w:rFonts w:hint="eastAsia"/>
          </w:rPr>
          <w:delText xml:space="preserve">. </w:delText>
        </w:r>
      </w:del>
    </w:p>
    <w:p w14:paraId="65454620" w14:textId="77777777" w:rsidR="00D713A0" w:rsidRDefault="008A67B1">
      <w:pPr>
        <w:widowControl/>
        <w:jc w:val="left"/>
      </w:pPr>
      <w:r>
        <w:br w:type="page"/>
      </w:r>
    </w:p>
    <w:p w14:paraId="2DA03290" w14:textId="5D2F6719" w:rsidR="00D713A0" w:rsidRDefault="00D713A0" w:rsidP="00D713A0">
      <w:pPr>
        <w:rPr>
          <w:ins w:id="120" w:author="NH18c" w:date="2021-01-09T23:05:00Z"/>
        </w:rPr>
      </w:pPr>
      <w:r>
        <w:lastRenderedPageBreak/>
        <w:t>第</w:t>
      </w:r>
      <w:r>
        <w:t>4</w:t>
      </w:r>
      <w:r>
        <w:t>章</w:t>
      </w:r>
      <w:r>
        <w:rPr>
          <w:rFonts w:hint="eastAsia"/>
        </w:rPr>
        <w:t xml:space="preserve"> </w:t>
      </w:r>
      <w:ins w:id="121" w:author="NH18c" w:date="2021-01-09T23:05:00Z">
        <w:r w:rsidR="00D7403B">
          <w:rPr>
            <w:rFonts w:hint="eastAsia"/>
          </w:rPr>
          <w:t>高次高調波と</w:t>
        </w:r>
      </w:ins>
      <w:ins w:id="122" w:author="NH18c" w:date="2021-01-09T23:32:00Z">
        <w:r w:rsidR="005303B3">
          <w:rPr>
            <w:rFonts w:hint="eastAsia"/>
          </w:rPr>
          <w:t>赤外光の時間差の関数としての測定結果</w:t>
        </w:r>
      </w:ins>
      <w:del w:id="123" w:author="NH18c" w:date="2021-01-09T23:05:00Z">
        <w:r w:rsidDel="00D7403B">
          <w:delText>結果と考察</w:delText>
        </w:r>
      </w:del>
    </w:p>
    <w:p w14:paraId="30545A03" w14:textId="77777777" w:rsidR="00D7403B" w:rsidRDefault="00D7403B" w:rsidP="00D713A0"/>
    <w:p w14:paraId="75C0783B" w14:textId="2F2E531F" w:rsidR="00D713A0" w:rsidRDefault="00D713A0" w:rsidP="00D713A0">
      <w:pPr>
        <w:rPr>
          <w:ins w:id="124" w:author="NH18c" w:date="2021-01-09T22:57:00Z"/>
        </w:rPr>
      </w:pPr>
      <w:r>
        <w:rPr>
          <w:rFonts w:hint="eastAsia"/>
        </w:rPr>
        <w:t xml:space="preserve">4.1 </w:t>
      </w:r>
      <w:del w:id="125" w:author="NH18c" w:date="2021-01-09T23:05:00Z">
        <w:r w:rsidDel="00D7403B">
          <w:rPr>
            <w:rFonts w:hint="eastAsia"/>
          </w:rPr>
          <w:delText>IR</w:delText>
        </w:r>
        <w:r w:rsidDel="00D7403B">
          <w:rPr>
            <w:rFonts w:hint="eastAsia"/>
          </w:rPr>
          <w:delText>光強度</w:delText>
        </w:r>
        <w:r w:rsidR="00B02B4C" w:rsidDel="00D7403B">
          <w:rPr>
            <w:rFonts w:hint="eastAsia"/>
          </w:rPr>
          <w:delText>変化前</w:delText>
        </w:r>
        <w:r w:rsidDel="00D7403B">
          <w:rPr>
            <w:rFonts w:hint="eastAsia"/>
          </w:rPr>
          <w:delText>測定結果</w:delText>
        </w:r>
      </w:del>
    </w:p>
    <w:p w14:paraId="36437532" w14:textId="6EEA44CE" w:rsidR="003949D2" w:rsidRDefault="003949D2" w:rsidP="00D713A0">
      <w:pPr>
        <w:rPr>
          <w:ins w:id="126" w:author="NH18c" w:date="2021-01-09T23:03:00Z"/>
        </w:rPr>
      </w:pPr>
      <w:ins w:id="127" w:author="NH18c" w:date="2021-01-09T22:57:00Z">
        <w:r>
          <w:rPr>
            <w:rFonts w:hint="eastAsia"/>
          </w:rPr>
          <w:t>XUV-IR delay</w:t>
        </w:r>
        <w:r>
          <w:rPr>
            <w:rFonts w:hint="eastAsia"/>
          </w:rPr>
          <w:t>の横軸はどのように</w:t>
        </w:r>
      </w:ins>
      <w:ins w:id="128" w:author="NH18c" w:date="2021-01-09T23:03:00Z">
        <w:r w:rsidR="00540C4B">
          <w:rPr>
            <w:rFonts w:hint="eastAsia"/>
          </w:rPr>
          <w:t>求めたのですか？それをかく。</w:t>
        </w:r>
      </w:ins>
    </w:p>
    <w:p w14:paraId="2C5E955D" w14:textId="2147EDF5" w:rsidR="00540C4B" w:rsidRPr="00540C4B" w:rsidRDefault="00D7403B" w:rsidP="00D713A0">
      <w:ins w:id="129" w:author="NH18c" w:date="2021-01-09T23:04:00Z">
        <w:r>
          <w:rPr>
            <w:rFonts w:hint="eastAsia"/>
          </w:rPr>
          <w:t>なお、下の図では、右側が</w:t>
        </w:r>
        <w:r>
          <w:rPr>
            <w:rFonts w:hint="eastAsia"/>
          </w:rPr>
          <w:t>XUV-IR</w:t>
        </w:r>
        <w:r>
          <w:rPr>
            <w:rFonts w:hint="eastAsia"/>
          </w:rPr>
          <w:t>の</w:t>
        </w:r>
        <w:r>
          <w:rPr>
            <w:rFonts w:hint="eastAsia"/>
          </w:rPr>
          <w:t>d</w:t>
        </w:r>
        <w:r>
          <w:t>elay</w:t>
        </w:r>
        <w:r>
          <w:rPr>
            <w:rFonts w:hint="eastAsia"/>
          </w:rPr>
          <w:t>がゼロのほうに相当します。右側の測定データ</w:t>
        </w:r>
      </w:ins>
      <w:ins w:id="130" w:author="NH18c" w:date="2021-01-09T23:31:00Z">
        <w:r w:rsidR="00D95EBD">
          <w:rPr>
            <w:rFonts w:hint="eastAsia"/>
          </w:rPr>
          <w:t>の続きはないのですか？</w:t>
        </w:r>
      </w:ins>
    </w:p>
    <w:p w14:paraId="248751C6" w14:textId="7237EDD1" w:rsidR="005303B3" w:rsidRDefault="004A64CC" w:rsidP="005303B3">
      <w:pPr>
        <w:rPr>
          <w:ins w:id="131" w:author="NH18c" w:date="2021-01-09T23:32:00Z"/>
        </w:rPr>
      </w:pPr>
      <w:r>
        <w:rPr>
          <w:rFonts w:hint="eastAsia"/>
        </w:rPr>
        <w:t>I</w:t>
      </w:r>
      <w:del w:id="132" w:author="NH18c" w:date="2021-01-09T23:32:00Z">
        <w:r w:rsidDel="005303B3">
          <w:rPr>
            <w:rFonts w:hint="eastAsia"/>
          </w:rPr>
          <w:delText>R</w:delText>
        </w:r>
        <w:r w:rsidR="00565CE9" w:rsidDel="005303B3">
          <w:rPr>
            <w:rFonts w:hint="eastAsia"/>
          </w:rPr>
          <w:delText>光</w:delText>
        </w:r>
        <w:r w:rsidDel="005303B3">
          <w:rPr>
            <w:rFonts w:hint="eastAsia"/>
          </w:rPr>
          <w:delText>強度</w:delText>
        </w:r>
        <w:r w:rsidR="00B02B4C" w:rsidDel="005303B3">
          <w:rPr>
            <w:rFonts w:hint="eastAsia"/>
          </w:rPr>
          <w:delText>変化前</w:delText>
        </w:r>
        <w:r w:rsidDel="005303B3">
          <w:rPr>
            <w:rFonts w:hint="eastAsia"/>
          </w:rPr>
          <w:delText>の</w:delText>
        </w:r>
      </w:del>
      <w:ins w:id="133" w:author="NH18c" w:date="2021-01-09T23:32:00Z">
        <w:r w:rsidR="005303B3">
          <w:rPr>
            <w:rFonts w:hint="eastAsia"/>
          </w:rPr>
          <w:t>本研究では、異なる二つの赤外光の強度に対して、高次高調波と赤外パルスの時間差をかえて測定をおこなった。まず、</w:t>
        </w:r>
      </w:ins>
      <w:ins w:id="134" w:author="NH18c" w:date="2021-01-09T23:33:00Z">
        <w:r w:rsidR="005303B3">
          <w:rPr>
            <w:rFonts w:hint="eastAsia"/>
          </w:rPr>
          <w:t>赤外光の強度が弱いばあいの図をｘｘにプロットする。</w:t>
        </w:r>
      </w:ins>
    </w:p>
    <w:p w14:paraId="48DCF57C" w14:textId="77777777" w:rsidR="005303B3" w:rsidRDefault="005303B3" w:rsidP="005303B3">
      <w:pPr>
        <w:rPr>
          <w:ins w:id="135" w:author="NH18c" w:date="2021-01-09T23:32:00Z"/>
        </w:rPr>
      </w:pPr>
    </w:p>
    <w:p w14:paraId="73D158EE" w14:textId="07AE8BE6" w:rsidR="007B7405" w:rsidRPr="00565CE9" w:rsidRDefault="004A64CC">
      <w:pPr>
        <w:pPrChange w:id="136" w:author="NH18c" w:date="2021-01-09T23:32:00Z">
          <w:pPr>
            <w:ind w:firstLineChars="100" w:firstLine="210"/>
          </w:pPr>
        </w:pPrChange>
      </w:pPr>
      <w:r>
        <w:rPr>
          <w:rFonts w:hint="eastAsia"/>
        </w:rPr>
        <w:t>11</w:t>
      </w:r>
      <w:r>
        <w:rPr>
          <w:rFonts w:hint="eastAsia"/>
        </w:rPr>
        <w:t>次高調波，</w:t>
      </w:r>
      <w:r>
        <w:rPr>
          <w:rFonts w:hint="eastAsia"/>
        </w:rPr>
        <w:t>12</w:t>
      </w:r>
      <w:r>
        <w:rPr>
          <w:rFonts w:hint="eastAsia"/>
        </w:rPr>
        <w:t>次高調波，</w:t>
      </w:r>
      <w:r>
        <w:rPr>
          <w:rFonts w:hint="eastAsia"/>
        </w:rPr>
        <w:t>13</w:t>
      </w:r>
      <w:r>
        <w:rPr>
          <w:rFonts w:hint="eastAsia"/>
        </w:rPr>
        <w:t>次高調波の信号強度をそれぞれ図</w:t>
      </w:r>
      <w:r>
        <w:rPr>
          <w:rFonts w:hint="eastAsia"/>
        </w:rPr>
        <w:t>4.1.1</w:t>
      </w:r>
      <w:r>
        <w:rPr>
          <w:rFonts w:hint="eastAsia"/>
        </w:rPr>
        <w:t>，</w:t>
      </w:r>
      <w:r>
        <w:rPr>
          <w:rFonts w:hint="eastAsia"/>
        </w:rPr>
        <w:t>4.1.2</w:t>
      </w:r>
      <w:r>
        <w:rPr>
          <w:rFonts w:hint="eastAsia"/>
        </w:rPr>
        <w:t>，</w:t>
      </w:r>
      <w:r>
        <w:rPr>
          <w:rFonts w:hint="eastAsia"/>
        </w:rPr>
        <w:t>4.1.3</w:t>
      </w:r>
      <w:r>
        <w:rPr>
          <w:rFonts w:hint="eastAsia"/>
        </w:rPr>
        <w:t>，</w:t>
      </w:r>
      <w:r>
        <w:rPr>
          <w:rFonts w:hint="eastAsia"/>
        </w:rPr>
        <w:t>4.1.4</w:t>
      </w:r>
      <w:r>
        <w:rPr>
          <w:rFonts w:hint="eastAsia"/>
        </w:rPr>
        <w:t>に示した</w:t>
      </w:r>
      <w:r>
        <w:rPr>
          <w:rFonts w:hint="eastAsia"/>
        </w:rPr>
        <w:t xml:space="preserve">. </w:t>
      </w:r>
      <w:ins w:id="137" w:author="NH18c" w:date="2021-01-09T23:33:00Z">
        <w:r w:rsidR="005303B3">
          <w:rPr>
            <w:rFonts w:hint="eastAsia"/>
          </w:rPr>
          <w:t>不要</w:t>
        </w:r>
      </w:ins>
      <w:del w:id="138" w:author="NH18c" w:date="2021-01-09T23:33:00Z">
        <w:r w:rsidR="00565CE9" w:rsidDel="005303B3">
          <w:delText>なお</w:delText>
        </w:r>
        <w:r w:rsidR="00565CE9" w:rsidDel="005303B3">
          <w:rPr>
            <w:rFonts w:hint="eastAsia"/>
          </w:rPr>
          <w:delText>，</w:delText>
        </w:r>
        <w:r w:rsidR="00565CE9" w:rsidDel="005303B3">
          <w:delText>信号強度が振動していることをわかりやすくするために</w:delText>
        </w:r>
        <w:r w:rsidR="00565CE9" w:rsidDel="005303B3">
          <w:rPr>
            <w:rFonts w:hint="eastAsia"/>
          </w:rPr>
          <w:delText>，</w:delText>
        </w:r>
        <w:r w:rsidR="00565CE9" w:rsidDel="005303B3">
          <w:delText>プロット同士を直線で結んでいる</w:delText>
        </w:r>
        <w:r w:rsidR="00565CE9" w:rsidDel="005303B3">
          <w:rPr>
            <w:rFonts w:hint="eastAsia"/>
          </w:rPr>
          <w:delText xml:space="preserve">. </w:delText>
        </w:r>
      </w:del>
    </w:p>
    <w:p w14:paraId="414D9913" w14:textId="77777777" w:rsidR="000D5FBF" w:rsidRDefault="00565CE9" w:rsidP="00D713A0">
      <w:r>
        <w:rPr>
          <w:noProof/>
        </w:rPr>
        <w:drawing>
          <wp:inline distT="0" distB="0" distL="0" distR="0" wp14:anchorId="730E9C24" wp14:editId="1288F629">
            <wp:extent cx="5800299" cy="29615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F6360F" w14:textId="7F81224A" w:rsidR="00565CE9" w:rsidRDefault="00565CE9" w:rsidP="00565CE9">
      <w:pPr>
        <w:jc w:val="center"/>
      </w:pPr>
      <w:r>
        <w:t>図</w:t>
      </w:r>
      <w:del w:id="139" w:author="NH18c" w:date="2021-01-09T23:33:00Z">
        <w:r w:rsidDel="002B4546">
          <w:rPr>
            <w:rFonts w:hint="eastAsia"/>
          </w:rPr>
          <w:delText>4.1.1</w:delText>
        </w:r>
      </w:del>
      <w:ins w:id="140" w:author="NH18c" w:date="2021-01-09T23:33:00Z">
        <w:r w:rsidR="002B4546">
          <w:rPr>
            <w:rFonts w:hint="eastAsia"/>
          </w:rPr>
          <w:t>4</w:t>
        </w:r>
        <w:r w:rsidR="002B4546">
          <w:t xml:space="preserve">-1. </w:t>
        </w:r>
        <w:r w:rsidR="002B4546">
          <w:rPr>
            <w:rFonts w:hint="eastAsia"/>
          </w:rPr>
          <w:t>第</w:t>
        </w:r>
      </w:ins>
      <w:del w:id="141" w:author="NH18c" w:date="2021-01-09T23:33:00Z">
        <w:r w:rsidDel="002B4546">
          <w:rPr>
            <w:rFonts w:hint="eastAsia"/>
          </w:rPr>
          <w:delText xml:space="preserve"> </w:delText>
        </w:r>
      </w:del>
      <w:r>
        <w:t>11</w:t>
      </w:r>
      <w:r>
        <w:t>次高調波の信号強度の</w:t>
      </w:r>
      <w:ins w:id="142" w:author="NH18c" w:date="2021-01-09T23:33:00Z">
        <w:r w:rsidR="00FE6DF1">
          <w:rPr>
            <w:rFonts w:hint="eastAsia"/>
          </w:rPr>
          <w:t>時間</w:t>
        </w:r>
      </w:ins>
      <w:r>
        <w:t>変化</w:t>
      </w:r>
      <w:del w:id="143" w:author="NH18c" w:date="2021-01-09T23:33:00Z">
        <w:r w:rsidDel="002B4546">
          <w:rPr>
            <w:rFonts w:hint="eastAsia"/>
          </w:rPr>
          <w:delText>(IR</w:delText>
        </w:r>
        <w:r w:rsidDel="002B4546">
          <w:rPr>
            <w:rFonts w:hint="eastAsia"/>
          </w:rPr>
          <w:delText>光強度</w:delText>
        </w:r>
        <w:r w:rsidR="00B02B4C" w:rsidDel="002B4546">
          <w:rPr>
            <w:rFonts w:hint="eastAsia"/>
          </w:rPr>
          <w:delText>変化前</w:delText>
        </w:r>
        <w:r w:rsidDel="002B4546">
          <w:rPr>
            <w:rFonts w:hint="eastAsia"/>
          </w:rPr>
          <w:delText>)</w:delText>
        </w:r>
      </w:del>
    </w:p>
    <w:p w14:paraId="7884B437" w14:textId="77777777" w:rsidR="00565CE9" w:rsidRDefault="00565CE9" w:rsidP="00565CE9">
      <w:pPr>
        <w:jc w:val="center"/>
      </w:pPr>
      <w:r>
        <w:rPr>
          <w:noProof/>
        </w:rPr>
        <w:lastRenderedPageBreak/>
        <w:drawing>
          <wp:inline distT="0" distB="0" distL="0" distR="0" wp14:anchorId="2B5837B8" wp14:editId="725E69DA">
            <wp:extent cx="5308979" cy="2920621"/>
            <wp:effectExtent l="0" t="0" r="635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0288DC" w14:textId="77777777" w:rsidR="00565CE9" w:rsidRDefault="00565CE9" w:rsidP="00565CE9">
      <w:pPr>
        <w:jc w:val="center"/>
      </w:pPr>
      <w:r>
        <w:t>図</w:t>
      </w:r>
      <w:r>
        <w:rPr>
          <w:rFonts w:hint="eastAsia"/>
        </w:rPr>
        <w:t>4</w:t>
      </w:r>
      <w:r>
        <w:t>.1.2 12</w:t>
      </w:r>
      <w:r>
        <w:t>次高調波の信号強度の変化</w:t>
      </w:r>
      <w:r>
        <w:rPr>
          <w:rFonts w:hint="eastAsia"/>
        </w:rPr>
        <w:t>(IR</w:t>
      </w:r>
      <w:r>
        <w:rPr>
          <w:rFonts w:hint="eastAsia"/>
        </w:rPr>
        <w:t>光強度</w:t>
      </w:r>
      <w:r w:rsidR="00B02B4C">
        <w:rPr>
          <w:rFonts w:hint="eastAsia"/>
        </w:rPr>
        <w:t>変化前</w:t>
      </w:r>
      <w:r>
        <w:rPr>
          <w:rFonts w:hint="eastAsia"/>
        </w:rPr>
        <w:t>)</w:t>
      </w:r>
    </w:p>
    <w:p w14:paraId="7A492288" w14:textId="77777777" w:rsidR="00565CE9" w:rsidRDefault="00565CE9" w:rsidP="00565CE9">
      <w:pPr>
        <w:jc w:val="center"/>
      </w:pPr>
      <w:r>
        <w:rPr>
          <w:noProof/>
        </w:rPr>
        <w:drawing>
          <wp:inline distT="0" distB="0" distL="0" distR="0" wp14:anchorId="2B0FD27F" wp14:editId="190B272F">
            <wp:extent cx="5445457" cy="2777319"/>
            <wp:effectExtent l="0" t="0" r="3175" b="444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BEA79A" w14:textId="77777777" w:rsidR="00565CE9" w:rsidRDefault="00565CE9" w:rsidP="00565CE9">
      <w:pPr>
        <w:jc w:val="center"/>
      </w:pPr>
      <w:r>
        <w:t>図</w:t>
      </w:r>
      <w:r>
        <w:rPr>
          <w:rFonts w:hint="eastAsia"/>
        </w:rPr>
        <w:t>4</w:t>
      </w:r>
      <w:r>
        <w:t>.1.3 13</w:t>
      </w:r>
      <w:r>
        <w:t>次高調波の信号強度の変化</w:t>
      </w:r>
      <w:r>
        <w:rPr>
          <w:rFonts w:hint="eastAsia"/>
        </w:rPr>
        <w:t>(IR</w:t>
      </w:r>
      <w:r>
        <w:rPr>
          <w:rFonts w:hint="eastAsia"/>
        </w:rPr>
        <w:t>光強度</w:t>
      </w:r>
      <w:r w:rsidR="00B02B4C">
        <w:rPr>
          <w:rFonts w:hint="eastAsia"/>
        </w:rPr>
        <w:t>変化前</w:t>
      </w:r>
      <w:r>
        <w:rPr>
          <w:rFonts w:hint="eastAsia"/>
        </w:rPr>
        <w:t>)</w:t>
      </w:r>
    </w:p>
    <w:p w14:paraId="4730A3E0" w14:textId="77777777" w:rsidR="00565CE9" w:rsidRPr="00565CE9" w:rsidRDefault="00565CE9" w:rsidP="00565CE9">
      <w:pPr>
        <w:jc w:val="center"/>
      </w:pPr>
    </w:p>
    <w:p w14:paraId="300B958D" w14:textId="77777777" w:rsidR="00D713A0" w:rsidRDefault="00D713A0" w:rsidP="00D713A0">
      <w:r>
        <w:t>4</w:t>
      </w:r>
      <w:r>
        <w:rPr>
          <w:rFonts w:hint="eastAsia"/>
        </w:rPr>
        <w:t xml:space="preserve">.2 </w:t>
      </w:r>
      <w:r>
        <w:t>IR</w:t>
      </w:r>
      <w:r>
        <w:t>光強度</w:t>
      </w:r>
      <w:r w:rsidR="00D62CA7">
        <w:t>変化後</w:t>
      </w:r>
      <w:r>
        <w:t>の測定結果</w:t>
      </w:r>
    </w:p>
    <w:p w14:paraId="47751F82" w14:textId="77777777" w:rsidR="000D5FBF" w:rsidRPr="004A64CC" w:rsidRDefault="004B2D0D" w:rsidP="000D5FBF">
      <w:pPr>
        <w:ind w:firstLineChars="100" w:firstLine="210"/>
      </w:pPr>
      <w:r>
        <w:rPr>
          <w:rFonts w:hint="eastAsia"/>
        </w:rPr>
        <w:t>同様に，</w:t>
      </w:r>
      <w:r w:rsidR="000D5FBF">
        <w:rPr>
          <w:rFonts w:hint="eastAsia"/>
        </w:rPr>
        <w:t>IR</w:t>
      </w:r>
      <w:r w:rsidR="000D5FBF">
        <w:rPr>
          <w:rFonts w:hint="eastAsia"/>
        </w:rPr>
        <w:t>高強度</w:t>
      </w:r>
      <w:r w:rsidR="00D62CA7">
        <w:rPr>
          <w:rFonts w:hint="eastAsia"/>
        </w:rPr>
        <w:t>変化後</w:t>
      </w:r>
      <w:r w:rsidR="000D5FBF">
        <w:rPr>
          <w:rFonts w:hint="eastAsia"/>
        </w:rPr>
        <w:t>の</w:t>
      </w:r>
      <w:r w:rsidR="000D5FBF">
        <w:rPr>
          <w:rFonts w:hint="eastAsia"/>
        </w:rPr>
        <w:t>11</w:t>
      </w:r>
      <w:r w:rsidR="000D5FBF">
        <w:rPr>
          <w:rFonts w:hint="eastAsia"/>
        </w:rPr>
        <w:t>次高調波，</w:t>
      </w:r>
      <w:r w:rsidR="000D5FBF">
        <w:rPr>
          <w:rFonts w:hint="eastAsia"/>
        </w:rPr>
        <w:t>12</w:t>
      </w:r>
      <w:r w:rsidR="000D5FBF">
        <w:rPr>
          <w:rFonts w:hint="eastAsia"/>
        </w:rPr>
        <w:t>次高調波，</w:t>
      </w:r>
      <w:r w:rsidR="000D5FBF">
        <w:rPr>
          <w:rFonts w:hint="eastAsia"/>
        </w:rPr>
        <w:t>13</w:t>
      </w:r>
      <w:r w:rsidR="000D5FBF">
        <w:rPr>
          <w:rFonts w:hint="eastAsia"/>
        </w:rPr>
        <w:t>次高調波の信号強度をそれぞれ図</w:t>
      </w:r>
      <w:r w:rsidR="000D5FBF">
        <w:rPr>
          <w:rFonts w:hint="eastAsia"/>
        </w:rPr>
        <w:t>4.</w:t>
      </w:r>
      <w:r w:rsidR="000D5FBF">
        <w:t>2</w:t>
      </w:r>
      <w:r w:rsidR="000D5FBF">
        <w:rPr>
          <w:rFonts w:hint="eastAsia"/>
        </w:rPr>
        <w:t>.1</w:t>
      </w:r>
      <w:r w:rsidR="000D5FBF">
        <w:rPr>
          <w:rFonts w:hint="eastAsia"/>
        </w:rPr>
        <w:t>，</w:t>
      </w:r>
      <w:r w:rsidR="000D5FBF">
        <w:rPr>
          <w:rFonts w:hint="eastAsia"/>
        </w:rPr>
        <w:t>4.2.2</w:t>
      </w:r>
      <w:r w:rsidR="000D5FBF">
        <w:rPr>
          <w:rFonts w:hint="eastAsia"/>
        </w:rPr>
        <w:t>，</w:t>
      </w:r>
      <w:r w:rsidR="000D5FBF">
        <w:rPr>
          <w:rFonts w:hint="eastAsia"/>
        </w:rPr>
        <w:t>4.3.3</w:t>
      </w:r>
      <w:r w:rsidR="000D5FBF">
        <w:rPr>
          <w:rFonts w:hint="eastAsia"/>
        </w:rPr>
        <w:t>，</w:t>
      </w:r>
      <w:r w:rsidR="000D5FBF">
        <w:rPr>
          <w:rFonts w:hint="eastAsia"/>
        </w:rPr>
        <w:t>4.4.4</w:t>
      </w:r>
      <w:r w:rsidR="000D5FBF">
        <w:rPr>
          <w:rFonts w:hint="eastAsia"/>
        </w:rPr>
        <w:t>に示した</w:t>
      </w:r>
      <w:r w:rsidR="000D5FBF">
        <w:rPr>
          <w:rFonts w:hint="eastAsia"/>
        </w:rPr>
        <w:t xml:space="preserve">. </w:t>
      </w:r>
    </w:p>
    <w:p w14:paraId="73469D88" w14:textId="77777777" w:rsidR="00E92520" w:rsidRDefault="00905D54" w:rsidP="00D713A0">
      <w:r>
        <w:rPr>
          <w:noProof/>
        </w:rPr>
        <w:lastRenderedPageBreak/>
        <w:drawing>
          <wp:inline distT="0" distB="0" distL="0" distR="0" wp14:anchorId="12E3A5EA" wp14:editId="4260AC6B">
            <wp:extent cx="5400040" cy="2860675"/>
            <wp:effectExtent l="0" t="0" r="0" b="0"/>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7166C67" w14:textId="77777777" w:rsidR="00572F48" w:rsidRDefault="00572F48" w:rsidP="00572F48">
      <w:pPr>
        <w:jc w:val="center"/>
      </w:pPr>
      <w:r>
        <w:t>図</w:t>
      </w:r>
      <w:r>
        <w:rPr>
          <w:rFonts w:hint="eastAsia"/>
        </w:rPr>
        <w:t>4</w:t>
      </w:r>
      <w:r>
        <w:t>.1.3 11</w:t>
      </w:r>
      <w:r>
        <w:t>次高調波の信号強度の変化</w:t>
      </w:r>
      <w:r>
        <w:rPr>
          <w:rFonts w:hint="eastAsia"/>
        </w:rPr>
        <w:t>(IR</w:t>
      </w:r>
      <w:r>
        <w:rPr>
          <w:rFonts w:hint="eastAsia"/>
        </w:rPr>
        <w:t>光強度</w:t>
      </w:r>
      <w:r w:rsidR="00B02B4C">
        <w:rPr>
          <w:rFonts w:hint="eastAsia"/>
        </w:rPr>
        <w:t>変化後</w:t>
      </w:r>
      <w:r>
        <w:rPr>
          <w:rFonts w:hint="eastAsia"/>
        </w:rPr>
        <w:t>)</w:t>
      </w:r>
    </w:p>
    <w:p w14:paraId="3249B151" w14:textId="77777777" w:rsidR="00905D54" w:rsidRDefault="00905D54" w:rsidP="00572F48">
      <w:pPr>
        <w:jc w:val="center"/>
      </w:pPr>
      <w:r>
        <w:rPr>
          <w:noProof/>
        </w:rPr>
        <w:drawing>
          <wp:inline distT="0" distB="0" distL="0" distR="0" wp14:anchorId="35A3E38C" wp14:editId="6B5D3D89">
            <wp:extent cx="5400040" cy="2860675"/>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243AAE" w14:textId="77777777" w:rsidR="00572F48" w:rsidRPr="00B23559" w:rsidRDefault="00572F48" w:rsidP="00572F48">
      <w:pPr>
        <w:jc w:val="center"/>
      </w:pPr>
      <w:r>
        <w:t>図</w:t>
      </w:r>
      <w:r>
        <w:rPr>
          <w:rFonts w:hint="eastAsia"/>
        </w:rPr>
        <w:t>4</w:t>
      </w:r>
      <w:r>
        <w:t>.1.3 12</w:t>
      </w:r>
      <w:r>
        <w:t>次高調波の信号強度の変化</w:t>
      </w:r>
      <w:r>
        <w:rPr>
          <w:rFonts w:hint="eastAsia"/>
        </w:rPr>
        <w:t>(IR</w:t>
      </w:r>
      <w:r>
        <w:rPr>
          <w:rFonts w:hint="eastAsia"/>
        </w:rPr>
        <w:t>光強度</w:t>
      </w:r>
      <w:r w:rsidR="00B02B4C">
        <w:rPr>
          <w:rFonts w:hint="eastAsia"/>
        </w:rPr>
        <w:t>変化後</w:t>
      </w:r>
      <w:r w:rsidR="00B23559">
        <w:rPr>
          <w:rFonts w:hint="eastAsia"/>
        </w:rPr>
        <w:t>)</w:t>
      </w:r>
    </w:p>
    <w:p w14:paraId="18EBFF47" w14:textId="77777777" w:rsidR="00905D54" w:rsidRDefault="00905D54" w:rsidP="00572F48">
      <w:pPr>
        <w:jc w:val="center"/>
      </w:pPr>
      <w:r>
        <w:rPr>
          <w:noProof/>
        </w:rPr>
        <w:lastRenderedPageBreak/>
        <w:drawing>
          <wp:inline distT="0" distB="0" distL="0" distR="0" wp14:anchorId="05FBBE7E" wp14:editId="25C79149">
            <wp:extent cx="5400040" cy="2858135"/>
            <wp:effectExtent l="0" t="0" r="0" b="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0AD0702" w14:textId="77777777" w:rsidR="00572F48" w:rsidRDefault="00572F48" w:rsidP="00572F48">
      <w:pPr>
        <w:jc w:val="center"/>
      </w:pPr>
      <w:r>
        <w:t>図</w:t>
      </w:r>
      <w:r>
        <w:rPr>
          <w:rFonts w:hint="eastAsia"/>
        </w:rPr>
        <w:t>4</w:t>
      </w:r>
      <w:r>
        <w:t>.1.3 13</w:t>
      </w:r>
      <w:r>
        <w:t>次高調波の信号強度の変化</w:t>
      </w:r>
      <w:r>
        <w:rPr>
          <w:rFonts w:hint="eastAsia"/>
        </w:rPr>
        <w:t>(IR</w:t>
      </w:r>
      <w:r>
        <w:rPr>
          <w:rFonts w:hint="eastAsia"/>
        </w:rPr>
        <w:t>光強度</w:t>
      </w:r>
      <w:r w:rsidR="00172CC4">
        <w:rPr>
          <w:rFonts w:hint="eastAsia"/>
        </w:rPr>
        <w:t>変化後</w:t>
      </w:r>
      <w:r>
        <w:rPr>
          <w:rFonts w:hint="eastAsia"/>
        </w:rPr>
        <w:t>)</w:t>
      </w:r>
    </w:p>
    <w:p w14:paraId="78F2A4C0" w14:textId="77777777" w:rsidR="00572F48" w:rsidRPr="00572F48" w:rsidRDefault="00572F48" w:rsidP="00572F48">
      <w:pPr>
        <w:jc w:val="center"/>
      </w:pPr>
    </w:p>
    <w:p w14:paraId="0FA74F77" w14:textId="77777777" w:rsidR="00D713A0" w:rsidRDefault="00D713A0" w:rsidP="00D713A0">
      <w:r>
        <w:rPr>
          <w:rFonts w:hint="eastAsia"/>
        </w:rPr>
        <w:t xml:space="preserve">4.3 </w:t>
      </w:r>
      <w:r>
        <w:rPr>
          <w:rFonts w:hint="eastAsia"/>
        </w:rPr>
        <w:t>両者の比較</w:t>
      </w:r>
    </w:p>
    <w:p w14:paraId="20A0497F" w14:textId="77777777" w:rsidR="0043425C" w:rsidRPr="00CA5467" w:rsidRDefault="000D5FBF" w:rsidP="0043425C">
      <w:pPr>
        <w:ind w:firstLineChars="100" w:firstLine="210"/>
      </w:pPr>
      <w:r>
        <w:t xml:space="preserve">　同じ次数の高次高調波を比較した</w:t>
      </w:r>
      <w:r>
        <w:rPr>
          <w:rFonts w:hint="eastAsia"/>
        </w:rPr>
        <w:t xml:space="preserve">. </w:t>
      </w:r>
      <w:r w:rsidR="0043425C">
        <w:rPr>
          <w:rFonts w:hint="eastAsia"/>
        </w:rPr>
        <w:t>11</w:t>
      </w:r>
      <w:r w:rsidR="0043425C">
        <w:rPr>
          <w:rFonts w:hint="eastAsia"/>
        </w:rPr>
        <w:t>次高調波，</w:t>
      </w:r>
      <w:r w:rsidR="0043425C">
        <w:rPr>
          <w:rFonts w:hint="eastAsia"/>
        </w:rPr>
        <w:t>12</w:t>
      </w:r>
      <w:r w:rsidR="0043425C">
        <w:rPr>
          <w:rFonts w:hint="eastAsia"/>
        </w:rPr>
        <w:t>次高調波，</w:t>
      </w:r>
      <w:r w:rsidR="0043425C">
        <w:rPr>
          <w:rFonts w:hint="eastAsia"/>
        </w:rPr>
        <w:t>13</w:t>
      </w:r>
      <w:r w:rsidR="0043425C">
        <w:rPr>
          <w:rFonts w:hint="eastAsia"/>
        </w:rPr>
        <w:t>次高調波の信号強度の比較</w:t>
      </w:r>
      <w:r w:rsidR="00363CC7">
        <w:rPr>
          <w:rFonts w:hint="eastAsia"/>
        </w:rPr>
        <w:t>を</w:t>
      </w:r>
      <w:r w:rsidR="0043425C">
        <w:rPr>
          <w:rFonts w:hint="eastAsia"/>
        </w:rPr>
        <w:t>図</w:t>
      </w:r>
      <w:r w:rsidR="00363CC7">
        <w:rPr>
          <w:rFonts w:hint="eastAsia"/>
        </w:rPr>
        <w:t>4.3</w:t>
      </w:r>
      <w:r w:rsidR="0043425C">
        <w:rPr>
          <w:rFonts w:hint="eastAsia"/>
        </w:rPr>
        <w:t>.1</w:t>
      </w:r>
      <w:r w:rsidR="0043425C">
        <w:rPr>
          <w:rFonts w:hint="eastAsia"/>
        </w:rPr>
        <w:t>，</w:t>
      </w:r>
      <w:r w:rsidR="00363CC7">
        <w:rPr>
          <w:rFonts w:hint="eastAsia"/>
        </w:rPr>
        <w:t>4.3</w:t>
      </w:r>
      <w:r w:rsidR="0043425C">
        <w:rPr>
          <w:rFonts w:hint="eastAsia"/>
        </w:rPr>
        <w:t>.2</w:t>
      </w:r>
      <w:r w:rsidR="0043425C">
        <w:rPr>
          <w:rFonts w:hint="eastAsia"/>
        </w:rPr>
        <w:t>，</w:t>
      </w:r>
      <w:r w:rsidR="00363CC7">
        <w:rPr>
          <w:rFonts w:hint="eastAsia"/>
        </w:rPr>
        <w:t>4.3</w:t>
      </w:r>
      <w:r w:rsidR="0043425C">
        <w:rPr>
          <w:rFonts w:hint="eastAsia"/>
        </w:rPr>
        <w:t>.3</w:t>
      </w:r>
      <w:r w:rsidR="0043425C">
        <w:rPr>
          <w:rFonts w:hint="eastAsia"/>
        </w:rPr>
        <w:t>，</w:t>
      </w:r>
      <w:r w:rsidR="00363CC7">
        <w:rPr>
          <w:rFonts w:hint="eastAsia"/>
        </w:rPr>
        <w:t>4.3</w:t>
      </w:r>
      <w:r w:rsidR="0043425C">
        <w:rPr>
          <w:rFonts w:hint="eastAsia"/>
        </w:rPr>
        <w:t>.4</w:t>
      </w:r>
      <w:r w:rsidR="0043425C">
        <w:rPr>
          <w:rFonts w:hint="eastAsia"/>
        </w:rPr>
        <w:t>に示した</w:t>
      </w:r>
      <w:r w:rsidR="0043425C">
        <w:rPr>
          <w:rFonts w:hint="eastAsia"/>
        </w:rPr>
        <w:t xml:space="preserve">. </w:t>
      </w:r>
      <w:r w:rsidR="007B70B4">
        <w:rPr>
          <w:rFonts w:hint="eastAsia"/>
        </w:rPr>
        <w:t>各測定結果の強度は相対強度であるので，</w:t>
      </w:r>
      <w:r w:rsidR="00CA5467">
        <w:rPr>
          <w:rFonts w:hint="eastAsia"/>
        </w:rPr>
        <w:t>比較を行うために信号強度の平均値が振動の中心と仮定してデータを変形して</w:t>
      </w:r>
      <w:commentRangeStart w:id="144"/>
      <w:r w:rsidR="00CA5467">
        <w:rPr>
          <w:rFonts w:hint="eastAsia"/>
        </w:rPr>
        <w:t>いる</w:t>
      </w:r>
      <w:commentRangeEnd w:id="144"/>
      <w:r w:rsidR="007F4DCE">
        <w:rPr>
          <w:rStyle w:val="a8"/>
        </w:rPr>
        <w:commentReference w:id="144"/>
      </w:r>
      <w:r w:rsidR="00CA5467">
        <w:rPr>
          <w:rFonts w:hint="eastAsia"/>
        </w:rPr>
        <w:t xml:space="preserve">. </w:t>
      </w:r>
    </w:p>
    <w:p w14:paraId="403048A1" w14:textId="77777777" w:rsidR="007B70B4" w:rsidRPr="007B70B4" w:rsidRDefault="00194528" w:rsidP="0043425C">
      <w:pPr>
        <w:ind w:firstLineChars="100" w:firstLine="210"/>
      </w:pPr>
      <w:r>
        <w:rPr>
          <w:noProof/>
        </w:rPr>
        <w:drawing>
          <wp:inline distT="0" distB="0" distL="0" distR="0" wp14:anchorId="741D691F" wp14:editId="2756AEAB">
            <wp:extent cx="5400040" cy="2832100"/>
            <wp:effectExtent l="0" t="0" r="10160" b="6350"/>
            <wp:docPr id="15" name="グラフ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5F2ADF" w14:textId="77777777" w:rsidR="008A67B1" w:rsidRPr="0043425C" w:rsidRDefault="007B70B4" w:rsidP="007B70B4">
      <w:pPr>
        <w:widowControl/>
        <w:jc w:val="center"/>
      </w:pPr>
      <w:r>
        <w:rPr>
          <w:rFonts w:hint="eastAsia"/>
        </w:rPr>
        <w:t>図</w:t>
      </w:r>
      <w:r>
        <w:rPr>
          <w:rFonts w:hint="eastAsia"/>
        </w:rPr>
        <w:t>4.3.1 11</w:t>
      </w:r>
      <w:r>
        <w:rPr>
          <w:rFonts w:hint="eastAsia"/>
        </w:rPr>
        <w:t>次高調波の比較</w:t>
      </w:r>
    </w:p>
    <w:p w14:paraId="38FC7372" w14:textId="77777777" w:rsidR="00194528" w:rsidRDefault="007B7405" w:rsidP="009123C9">
      <w:pPr>
        <w:widowControl/>
        <w:jc w:val="center"/>
      </w:pPr>
      <w:r>
        <w:br w:type="page"/>
      </w:r>
    </w:p>
    <w:p w14:paraId="47E5AC5D" w14:textId="77777777" w:rsidR="00194528" w:rsidRDefault="003C0D54" w:rsidP="009123C9">
      <w:pPr>
        <w:widowControl/>
        <w:jc w:val="center"/>
      </w:pPr>
      <w:r>
        <w:rPr>
          <w:noProof/>
        </w:rPr>
        <w:lastRenderedPageBreak/>
        <w:drawing>
          <wp:inline distT="0" distB="0" distL="0" distR="0" wp14:anchorId="437798E2" wp14:editId="5E30E9DF">
            <wp:extent cx="5400040" cy="2832100"/>
            <wp:effectExtent l="0" t="0" r="10160" b="6350"/>
            <wp:docPr id="20"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1123E5B" w14:textId="77777777" w:rsidR="009123C9" w:rsidRDefault="009123C9" w:rsidP="009123C9">
      <w:pPr>
        <w:widowControl/>
        <w:jc w:val="center"/>
      </w:pPr>
      <w:r>
        <w:rPr>
          <w:rFonts w:hint="eastAsia"/>
        </w:rPr>
        <w:t>図</w:t>
      </w:r>
      <w:r>
        <w:rPr>
          <w:rFonts w:hint="eastAsia"/>
        </w:rPr>
        <w:t>4.3.</w:t>
      </w:r>
      <w:r>
        <w:t>2</w:t>
      </w:r>
      <w:r>
        <w:rPr>
          <w:rFonts w:hint="eastAsia"/>
        </w:rPr>
        <w:t xml:space="preserve"> 12</w:t>
      </w:r>
      <w:r>
        <w:rPr>
          <w:rFonts w:hint="eastAsia"/>
        </w:rPr>
        <w:t>次高調波の比較</w:t>
      </w:r>
    </w:p>
    <w:p w14:paraId="43EF0957" w14:textId="77777777" w:rsidR="003C0D54" w:rsidRPr="0043425C" w:rsidRDefault="00CA1523" w:rsidP="009123C9">
      <w:pPr>
        <w:widowControl/>
        <w:jc w:val="center"/>
      </w:pPr>
      <w:r>
        <w:rPr>
          <w:noProof/>
        </w:rPr>
        <w:drawing>
          <wp:inline distT="0" distB="0" distL="0" distR="0" wp14:anchorId="1588ECB3" wp14:editId="40ED5CF4">
            <wp:extent cx="5400040" cy="2832100"/>
            <wp:effectExtent l="0" t="0" r="10160" b="6350"/>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446381B" w14:textId="77777777" w:rsidR="009123C9" w:rsidRPr="0043425C" w:rsidRDefault="009123C9" w:rsidP="009123C9">
      <w:pPr>
        <w:widowControl/>
        <w:jc w:val="center"/>
      </w:pPr>
      <w:r>
        <w:rPr>
          <w:rFonts w:hint="eastAsia"/>
        </w:rPr>
        <w:t>図</w:t>
      </w:r>
      <w:r>
        <w:rPr>
          <w:rFonts w:hint="eastAsia"/>
        </w:rPr>
        <w:t>4.3.3 13</w:t>
      </w:r>
      <w:r>
        <w:rPr>
          <w:rFonts w:hint="eastAsia"/>
        </w:rPr>
        <w:t>次高調波の比較</w:t>
      </w:r>
    </w:p>
    <w:p w14:paraId="2AFC47E2" w14:textId="06AA2F14" w:rsidR="00702A44" w:rsidRDefault="00702A44" w:rsidP="0000246C"/>
    <w:p w14:paraId="55FA3E04" w14:textId="61796419" w:rsidR="0000246C" w:rsidRDefault="0000246C" w:rsidP="0000246C">
      <w:r>
        <w:t>参考文献</w:t>
      </w:r>
    </w:p>
    <w:p w14:paraId="3C7F5076" w14:textId="1C5A46E2" w:rsidR="00702A44" w:rsidRDefault="00702A44" w:rsidP="00325609">
      <w:pPr>
        <w:widowControl/>
        <w:jc w:val="left"/>
      </w:pPr>
      <w:r>
        <w:rPr>
          <w:rFonts w:hint="eastAsia"/>
        </w:rPr>
        <w:t>[1]</w:t>
      </w:r>
      <w:r w:rsidR="0000246C">
        <w:rPr>
          <w:rFonts w:hint="eastAsia"/>
        </w:rPr>
        <w:t>新倉弘倫</w:t>
      </w:r>
      <w:r w:rsidR="0000246C">
        <w:rPr>
          <w:rFonts w:hint="eastAsia"/>
        </w:rPr>
        <w:t xml:space="preserve">: </w:t>
      </w:r>
      <w:r w:rsidR="0000246C">
        <w:t>”</w:t>
      </w:r>
      <w:r w:rsidR="0000246C">
        <w:t>再衝突電子によるアト秒電子運動の計測</w:t>
      </w:r>
      <w:r w:rsidR="0000246C">
        <w:t xml:space="preserve">” </w:t>
      </w:r>
      <w:r w:rsidR="0000246C">
        <w:t>分光研究</w:t>
      </w:r>
      <w:r w:rsidR="0000246C">
        <w:rPr>
          <w:rFonts w:hint="eastAsia"/>
        </w:rPr>
        <w:t xml:space="preserve">, 60 (2011) </w:t>
      </w:r>
      <w:r w:rsidR="00966A8C">
        <w:t>219-232</w:t>
      </w:r>
    </w:p>
    <w:p w14:paraId="4B47CB97" w14:textId="37B9E83C" w:rsidR="00966A8C" w:rsidRDefault="00966A8C" w:rsidP="00325609">
      <w:pPr>
        <w:widowControl/>
        <w:jc w:val="left"/>
        <w:rPr>
          <w:ins w:id="145" w:author="NH17A" w:date="2021-01-09T18:37:00Z"/>
        </w:rPr>
      </w:pPr>
      <w:r>
        <w:t>[2]</w:t>
      </w:r>
      <w:r>
        <w:t>新倉弘倫</w:t>
      </w:r>
      <w:r>
        <w:rPr>
          <w:rFonts w:hint="eastAsia"/>
        </w:rPr>
        <w:t xml:space="preserve">: </w:t>
      </w:r>
      <w:r>
        <w:t>“</w:t>
      </w:r>
      <w:r>
        <w:t>電子波動関数の直接イメージング法の開発</w:t>
      </w:r>
      <w:r>
        <w:t xml:space="preserve">” </w:t>
      </w:r>
      <w:r>
        <w:t>フォトニクスニュース</w:t>
      </w:r>
      <w:r>
        <w:rPr>
          <w:rFonts w:hint="eastAsia"/>
        </w:rPr>
        <w:t>, 4</w:t>
      </w:r>
      <w:r>
        <w:t>,2 (2018) 41-46</w:t>
      </w:r>
    </w:p>
    <w:p w14:paraId="2B51D8EC" w14:textId="6F478474" w:rsidR="001B727D" w:rsidRDefault="00427CA4" w:rsidP="00325609">
      <w:pPr>
        <w:widowControl/>
        <w:jc w:val="left"/>
        <w:rPr>
          <w:ins w:id="146" w:author="NH17A" w:date="2021-01-09T18:38:00Z"/>
        </w:rPr>
      </w:pPr>
      <w:r>
        <w:rPr>
          <w:rFonts w:hint="eastAsia"/>
        </w:rPr>
        <w:t xml:space="preserve">[3]P.Corkum: </w:t>
      </w:r>
      <w:r>
        <w:t>“Plasma perspective on strong field multiphoton ionization”, Phys. Rev. Lett., 71 ‘1993) 1994-1997</w:t>
      </w:r>
    </w:p>
    <w:p w14:paraId="6A3036BB" w14:textId="77777777" w:rsidR="0037656A" w:rsidRDefault="0037656A" w:rsidP="00325609">
      <w:pPr>
        <w:widowControl/>
        <w:jc w:val="left"/>
        <w:rPr>
          <w:ins w:id="147" w:author="NH17A" w:date="2021-01-09T17:55:00Z"/>
        </w:rPr>
      </w:pPr>
    </w:p>
    <w:p w14:paraId="07B36459" w14:textId="77777777" w:rsidR="00325609" w:rsidRDefault="00325609" w:rsidP="00325609">
      <w:pPr>
        <w:widowControl/>
        <w:jc w:val="left"/>
      </w:pPr>
    </w:p>
    <w:p w14:paraId="5A689034" w14:textId="77777777" w:rsidR="00AC1973" w:rsidRDefault="00AC1973" w:rsidP="00756E1B">
      <w:r>
        <w:rPr>
          <w:rFonts w:hint="eastAsia"/>
        </w:rPr>
        <w:t>謝辞</w:t>
      </w:r>
    </w:p>
    <w:p w14:paraId="5CFBB98E" w14:textId="3E19E3CF" w:rsidR="00AC1973" w:rsidRPr="00AE18B9" w:rsidRDefault="00AC1973" w:rsidP="00756E1B">
      <w:r>
        <w:t xml:space="preserve">　ご指導・実験のご協力をして頂いた早稲田大学先進理工学部応用物理学科の新倉弘倫教授</w:t>
      </w:r>
      <w:r>
        <w:rPr>
          <w:rFonts w:hint="eastAsia"/>
        </w:rPr>
        <w:t>，</w:t>
      </w:r>
      <w:r>
        <w:t>及び応用物理学研究科の中嶋</w:t>
      </w:r>
      <w:r w:rsidR="00C432A3">
        <w:t>氏</w:t>
      </w:r>
      <w:r>
        <w:rPr>
          <w:rFonts w:hint="eastAsia"/>
        </w:rPr>
        <w:t>，</w:t>
      </w:r>
      <w:r w:rsidR="00C432A3">
        <w:t>篠田氏</w:t>
      </w:r>
      <w:r>
        <w:t>に謝意を表します</w:t>
      </w:r>
      <w:r>
        <w:rPr>
          <w:rFonts w:hint="eastAsia"/>
        </w:rPr>
        <w:t xml:space="preserve">. </w:t>
      </w:r>
    </w:p>
    <w:sectPr w:rsidR="00AC1973" w:rsidRPr="00AE18B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河西 剛" w:date="2021-01-08T01:07:00Z" w:initials="河西">
    <w:p w14:paraId="3A78EC16" w14:textId="1603B56B" w:rsidR="003E1C1C" w:rsidRPr="00F85131" w:rsidRDefault="003E1C1C">
      <w:pPr>
        <w:pStyle w:val="a9"/>
      </w:pPr>
      <w:r>
        <w:rPr>
          <w:rStyle w:val="a8"/>
        </w:rPr>
        <w:annotationRef/>
      </w:r>
      <w:r>
        <w:t>実験方法とデータ処理の説明</w:t>
      </w:r>
      <w:r w:rsidR="00F85131">
        <w:t>は長くてよくわかりにくいので改善したいと思います</w:t>
      </w:r>
      <w:r w:rsidR="00F85131">
        <w:rPr>
          <w:rFonts w:hint="eastAsia"/>
        </w:rPr>
        <w:t xml:space="preserve">. </w:t>
      </w:r>
    </w:p>
  </w:comment>
  <w:comment w:id="144" w:author="河西 剛" w:date="2021-01-08T00:58:00Z" w:initials="河西">
    <w:p w14:paraId="7D5769C5" w14:textId="77777777" w:rsidR="007F4DCE" w:rsidRPr="009523BA" w:rsidRDefault="007F4DCE">
      <w:pPr>
        <w:pStyle w:val="a9"/>
      </w:pPr>
      <w:r>
        <w:rPr>
          <w:rStyle w:val="a8"/>
        </w:rPr>
        <w:annotationRef/>
      </w:r>
      <w:r w:rsidR="009523BA">
        <w:t>この部分の図は見にくいので</w:t>
      </w:r>
      <w:r w:rsidR="009523BA">
        <w:rPr>
          <w:rFonts w:hint="eastAsia"/>
        </w:rPr>
        <w:t>，</w:t>
      </w:r>
      <w:r w:rsidR="009523BA">
        <w:t>頭の部分をカットするなど工夫が必要だと思っています</w:t>
      </w:r>
      <w:r w:rsidR="009523BA">
        <w:rPr>
          <w:rFonts w:hint="eastAsia"/>
        </w:rPr>
        <w:t xml:space="preserve">. </w:t>
      </w:r>
      <w:r w:rsidR="009523BA">
        <w:t>また</w:t>
      </w:r>
      <w:r w:rsidR="009523BA">
        <w:rPr>
          <w:rFonts w:hint="eastAsia"/>
        </w:rPr>
        <w:t>，信号強度の振幅を比較するためには，正確に同じタイミングの振動同士を比較しなければならないと思いますが，この図では難しそうなので，ピークのとり方を変えるか，または振幅の平均値をとって比較するかのどちらかの方法でやりたいと考えています</w:t>
      </w:r>
      <w:r w:rsidR="009523BA">
        <w:rPr>
          <w:rFonts w:hint="eastAsia"/>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78EC16" w15:done="0"/>
  <w15:commentEx w15:paraId="7D5769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FED85" w14:textId="77777777" w:rsidR="00DB2827" w:rsidRDefault="00DB2827" w:rsidP="00815EEF">
      <w:r>
        <w:separator/>
      </w:r>
    </w:p>
  </w:endnote>
  <w:endnote w:type="continuationSeparator" w:id="0">
    <w:p w14:paraId="6C098D16" w14:textId="77777777" w:rsidR="00DB2827" w:rsidRDefault="00DB2827" w:rsidP="0081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357B2" w14:textId="77777777" w:rsidR="00DB2827" w:rsidRDefault="00DB2827" w:rsidP="00815EEF">
      <w:r>
        <w:separator/>
      </w:r>
    </w:p>
  </w:footnote>
  <w:footnote w:type="continuationSeparator" w:id="0">
    <w:p w14:paraId="3C86766B" w14:textId="77777777" w:rsidR="00DB2827" w:rsidRDefault="00DB2827" w:rsidP="00815EE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H17A">
    <w15:presenceInfo w15:providerId="None" w15:userId="NH17A"/>
  </w15:person>
  <w15:person w15:author="NH18c">
    <w15:presenceInfo w15:providerId="None" w15:userId="NH18c"/>
  </w15:person>
  <w15:person w15:author="河西 剛">
    <w15:presenceInfo w15:providerId="Windows Live" w15:userId="b2594a6cb14d77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57F"/>
    <w:rsid w:val="00001D84"/>
    <w:rsid w:val="0000246C"/>
    <w:rsid w:val="000106F4"/>
    <w:rsid w:val="00015D3D"/>
    <w:rsid w:val="00024EF9"/>
    <w:rsid w:val="00033F9B"/>
    <w:rsid w:val="00057BB9"/>
    <w:rsid w:val="00057F8B"/>
    <w:rsid w:val="00072B1A"/>
    <w:rsid w:val="0007748C"/>
    <w:rsid w:val="000829CD"/>
    <w:rsid w:val="00086700"/>
    <w:rsid w:val="000902C3"/>
    <w:rsid w:val="00094109"/>
    <w:rsid w:val="000A2EA0"/>
    <w:rsid w:val="000A4688"/>
    <w:rsid w:val="000C4EFE"/>
    <w:rsid w:val="000D5FBF"/>
    <w:rsid w:val="000E1736"/>
    <w:rsid w:val="000E1981"/>
    <w:rsid w:val="000E3359"/>
    <w:rsid w:val="000E79BA"/>
    <w:rsid w:val="000F4D08"/>
    <w:rsid w:val="00102E04"/>
    <w:rsid w:val="00124CBE"/>
    <w:rsid w:val="001351E5"/>
    <w:rsid w:val="001552AA"/>
    <w:rsid w:val="00172CC4"/>
    <w:rsid w:val="00194528"/>
    <w:rsid w:val="00197736"/>
    <w:rsid w:val="001A2B38"/>
    <w:rsid w:val="001A7B9A"/>
    <w:rsid w:val="001B727D"/>
    <w:rsid w:val="001D71E3"/>
    <w:rsid w:val="001D7F21"/>
    <w:rsid w:val="001E3D07"/>
    <w:rsid w:val="001F26D3"/>
    <w:rsid w:val="002030AB"/>
    <w:rsid w:val="00224393"/>
    <w:rsid w:val="00224D9A"/>
    <w:rsid w:val="00230E13"/>
    <w:rsid w:val="00231C17"/>
    <w:rsid w:val="00242AF6"/>
    <w:rsid w:val="0025170C"/>
    <w:rsid w:val="00272A61"/>
    <w:rsid w:val="00277D5D"/>
    <w:rsid w:val="002A02BA"/>
    <w:rsid w:val="002A7F54"/>
    <w:rsid w:val="002B065E"/>
    <w:rsid w:val="002B4546"/>
    <w:rsid w:val="002C24EA"/>
    <w:rsid w:val="002C3360"/>
    <w:rsid w:val="002D1E5E"/>
    <w:rsid w:val="002F1CF5"/>
    <w:rsid w:val="0031124E"/>
    <w:rsid w:val="00325609"/>
    <w:rsid w:val="003300E9"/>
    <w:rsid w:val="00337316"/>
    <w:rsid w:val="003400CC"/>
    <w:rsid w:val="00341F6E"/>
    <w:rsid w:val="0034279B"/>
    <w:rsid w:val="00343C72"/>
    <w:rsid w:val="003528ED"/>
    <w:rsid w:val="003573D7"/>
    <w:rsid w:val="00363CC7"/>
    <w:rsid w:val="003700C9"/>
    <w:rsid w:val="0037656A"/>
    <w:rsid w:val="00385F76"/>
    <w:rsid w:val="003927D1"/>
    <w:rsid w:val="003949D2"/>
    <w:rsid w:val="003A1818"/>
    <w:rsid w:val="003A6584"/>
    <w:rsid w:val="003C0D54"/>
    <w:rsid w:val="003D1250"/>
    <w:rsid w:val="003D3409"/>
    <w:rsid w:val="003D4D8A"/>
    <w:rsid w:val="003E1C1C"/>
    <w:rsid w:val="003E2902"/>
    <w:rsid w:val="003F64D1"/>
    <w:rsid w:val="00414604"/>
    <w:rsid w:val="00422819"/>
    <w:rsid w:val="00427CA4"/>
    <w:rsid w:val="00433290"/>
    <w:rsid w:val="0043425C"/>
    <w:rsid w:val="00442DFC"/>
    <w:rsid w:val="004462A1"/>
    <w:rsid w:val="00453941"/>
    <w:rsid w:val="004547DF"/>
    <w:rsid w:val="004563E8"/>
    <w:rsid w:val="004772B4"/>
    <w:rsid w:val="004A64CC"/>
    <w:rsid w:val="004B0458"/>
    <w:rsid w:val="004B0C35"/>
    <w:rsid w:val="004B2D0D"/>
    <w:rsid w:val="004B4191"/>
    <w:rsid w:val="004B6AAF"/>
    <w:rsid w:val="004C22BF"/>
    <w:rsid w:val="00500F32"/>
    <w:rsid w:val="00505FD8"/>
    <w:rsid w:val="00523A46"/>
    <w:rsid w:val="005303B3"/>
    <w:rsid w:val="0053078F"/>
    <w:rsid w:val="00540C4B"/>
    <w:rsid w:val="005436E1"/>
    <w:rsid w:val="00544839"/>
    <w:rsid w:val="00547B54"/>
    <w:rsid w:val="00565CE9"/>
    <w:rsid w:val="00566B8B"/>
    <w:rsid w:val="00572F48"/>
    <w:rsid w:val="00573B84"/>
    <w:rsid w:val="00584F86"/>
    <w:rsid w:val="00585D37"/>
    <w:rsid w:val="00591CFE"/>
    <w:rsid w:val="00595232"/>
    <w:rsid w:val="00596CE3"/>
    <w:rsid w:val="005A0E08"/>
    <w:rsid w:val="005A7E12"/>
    <w:rsid w:val="005B29A6"/>
    <w:rsid w:val="005B3DB3"/>
    <w:rsid w:val="005B7DF6"/>
    <w:rsid w:val="005C4095"/>
    <w:rsid w:val="005D4C83"/>
    <w:rsid w:val="005D5366"/>
    <w:rsid w:val="005F6F9B"/>
    <w:rsid w:val="00620BE9"/>
    <w:rsid w:val="006238FF"/>
    <w:rsid w:val="00646332"/>
    <w:rsid w:val="00667AEA"/>
    <w:rsid w:val="00681989"/>
    <w:rsid w:val="00694E32"/>
    <w:rsid w:val="006A523D"/>
    <w:rsid w:val="006B0DAC"/>
    <w:rsid w:val="006B64AE"/>
    <w:rsid w:val="006C3410"/>
    <w:rsid w:val="006C6ED4"/>
    <w:rsid w:val="006F0A79"/>
    <w:rsid w:val="00702A44"/>
    <w:rsid w:val="00704D93"/>
    <w:rsid w:val="00710124"/>
    <w:rsid w:val="00714024"/>
    <w:rsid w:val="00732D4F"/>
    <w:rsid w:val="0075376C"/>
    <w:rsid w:val="007547D9"/>
    <w:rsid w:val="00756E1B"/>
    <w:rsid w:val="007606CF"/>
    <w:rsid w:val="0076748D"/>
    <w:rsid w:val="007703CE"/>
    <w:rsid w:val="0077311B"/>
    <w:rsid w:val="00773C20"/>
    <w:rsid w:val="00782834"/>
    <w:rsid w:val="00783D92"/>
    <w:rsid w:val="007A484D"/>
    <w:rsid w:val="007B70B4"/>
    <w:rsid w:val="007B7405"/>
    <w:rsid w:val="007E27F0"/>
    <w:rsid w:val="007F4DCE"/>
    <w:rsid w:val="00815EEF"/>
    <w:rsid w:val="00820D22"/>
    <w:rsid w:val="0082280D"/>
    <w:rsid w:val="008229EE"/>
    <w:rsid w:val="008332C1"/>
    <w:rsid w:val="00837A94"/>
    <w:rsid w:val="00847AB9"/>
    <w:rsid w:val="00864DDB"/>
    <w:rsid w:val="008722DB"/>
    <w:rsid w:val="00872376"/>
    <w:rsid w:val="00873964"/>
    <w:rsid w:val="00880123"/>
    <w:rsid w:val="00887F72"/>
    <w:rsid w:val="00891ACC"/>
    <w:rsid w:val="00895B58"/>
    <w:rsid w:val="008972D6"/>
    <w:rsid w:val="008A2D6A"/>
    <w:rsid w:val="008A5943"/>
    <w:rsid w:val="008A67B1"/>
    <w:rsid w:val="008B310C"/>
    <w:rsid w:val="008D1740"/>
    <w:rsid w:val="008D277E"/>
    <w:rsid w:val="008D2C7E"/>
    <w:rsid w:val="008F5426"/>
    <w:rsid w:val="0090187C"/>
    <w:rsid w:val="0090592A"/>
    <w:rsid w:val="00905D54"/>
    <w:rsid w:val="009123C9"/>
    <w:rsid w:val="00943668"/>
    <w:rsid w:val="009436C1"/>
    <w:rsid w:val="00945600"/>
    <w:rsid w:val="009465B9"/>
    <w:rsid w:val="009517A2"/>
    <w:rsid w:val="009523BA"/>
    <w:rsid w:val="00953D4E"/>
    <w:rsid w:val="00956437"/>
    <w:rsid w:val="00965856"/>
    <w:rsid w:val="00966A8C"/>
    <w:rsid w:val="00972CB3"/>
    <w:rsid w:val="00984DD7"/>
    <w:rsid w:val="009A2C16"/>
    <w:rsid w:val="009C62F7"/>
    <w:rsid w:val="009D2993"/>
    <w:rsid w:val="009D335F"/>
    <w:rsid w:val="009D68F6"/>
    <w:rsid w:val="009E06DA"/>
    <w:rsid w:val="009F520C"/>
    <w:rsid w:val="00A01EF3"/>
    <w:rsid w:val="00A277C2"/>
    <w:rsid w:val="00A47489"/>
    <w:rsid w:val="00A50622"/>
    <w:rsid w:val="00A56B1B"/>
    <w:rsid w:val="00A63581"/>
    <w:rsid w:val="00A67706"/>
    <w:rsid w:val="00A67F02"/>
    <w:rsid w:val="00A711F2"/>
    <w:rsid w:val="00A72AC8"/>
    <w:rsid w:val="00A77EE3"/>
    <w:rsid w:val="00A8664D"/>
    <w:rsid w:val="00A872B0"/>
    <w:rsid w:val="00A900E6"/>
    <w:rsid w:val="00AA0D88"/>
    <w:rsid w:val="00AA3EDF"/>
    <w:rsid w:val="00AA5EA1"/>
    <w:rsid w:val="00AB3968"/>
    <w:rsid w:val="00AB407E"/>
    <w:rsid w:val="00AB5653"/>
    <w:rsid w:val="00AB7321"/>
    <w:rsid w:val="00AC1323"/>
    <w:rsid w:val="00AC15D8"/>
    <w:rsid w:val="00AC1973"/>
    <w:rsid w:val="00AC6707"/>
    <w:rsid w:val="00AE18B9"/>
    <w:rsid w:val="00AE1BBC"/>
    <w:rsid w:val="00AE3B8D"/>
    <w:rsid w:val="00AE5901"/>
    <w:rsid w:val="00AF03D4"/>
    <w:rsid w:val="00AF4AEB"/>
    <w:rsid w:val="00B02B4C"/>
    <w:rsid w:val="00B1181D"/>
    <w:rsid w:val="00B167F5"/>
    <w:rsid w:val="00B23559"/>
    <w:rsid w:val="00B25831"/>
    <w:rsid w:val="00B26EDC"/>
    <w:rsid w:val="00B370FF"/>
    <w:rsid w:val="00B4783F"/>
    <w:rsid w:val="00B50A31"/>
    <w:rsid w:val="00B516AF"/>
    <w:rsid w:val="00B552D3"/>
    <w:rsid w:val="00B566E3"/>
    <w:rsid w:val="00B6188B"/>
    <w:rsid w:val="00B66ED8"/>
    <w:rsid w:val="00B67196"/>
    <w:rsid w:val="00B729DC"/>
    <w:rsid w:val="00B74B3B"/>
    <w:rsid w:val="00B759E6"/>
    <w:rsid w:val="00B7679E"/>
    <w:rsid w:val="00B92175"/>
    <w:rsid w:val="00B93238"/>
    <w:rsid w:val="00BA1757"/>
    <w:rsid w:val="00BA769C"/>
    <w:rsid w:val="00BB72F4"/>
    <w:rsid w:val="00BC0D35"/>
    <w:rsid w:val="00BC293D"/>
    <w:rsid w:val="00BD17D9"/>
    <w:rsid w:val="00BE7AE1"/>
    <w:rsid w:val="00BF3C46"/>
    <w:rsid w:val="00BF459D"/>
    <w:rsid w:val="00BF4AEE"/>
    <w:rsid w:val="00BF70BD"/>
    <w:rsid w:val="00C0103A"/>
    <w:rsid w:val="00C17945"/>
    <w:rsid w:val="00C373C4"/>
    <w:rsid w:val="00C375A2"/>
    <w:rsid w:val="00C4307E"/>
    <w:rsid w:val="00C432A3"/>
    <w:rsid w:val="00C53719"/>
    <w:rsid w:val="00C60DBE"/>
    <w:rsid w:val="00C727F7"/>
    <w:rsid w:val="00C72C4D"/>
    <w:rsid w:val="00C74F1B"/>
    <w:rsid w:val="00C879A3"/>
    <w:rsid w:val="00C95FAD"/>
    <w:rsid w:val="00CA1523"/>
    <w:rsid w:val="00CA5467"/>
    <w:rsid w:val="00CB55DB"/>
    <w:rsid w:val="00CC785D"/>
    <w:rsid w:val="00CD7D85"/>
    <w:rsid w:val="00CF38A5"/>
    <w:rsid w:val="00D12399"/>
    <w:rsid w:val="00D16372"/>
    <w:rsid w:val="00D33C0A"/>
    <w:rsid w:val="00D442E1"/>
    <w:rsid w:val="00D51143"/>
    <w:rsid w:val="00D55CC2"/>
    <w:rsid w:val="00D6121F"/>
    <w:rsid w:val="00D61C52"/>
    <w:rsid w:val="00D62CA7"/>
    <w:rsid w:val="00D713A0"/>
    <w:rsid w:val="00D72BB0"/>
    <w:rsid w:val="00D73B95"/>
    <w:rsid w:val="00D7403B"/>
    <w:rsid w:val="00D852F6"/>
    <w:rsid w:val="00D8557F"/>
    <w:rsid w:val="00D95EBD"/>
    <w:rsid w:val="00DB24DF"/>
    <w:rsid w:val="00DB2827"/>
    <w:rsid w:val="00DC1370"/>
    <w:rsid w:val="00DE4BF6"/>
    <w:rsid w:val="00DF066C"/>
    <w:rsid w:val="00E00D51"/>
    <w:rsid w:val="00E03F95"/>
    <w:rsid w:val="00E10149"/>
    <w:rsid w:val="00E13A53"/>
    <w:rsid w:val="00E31B80"/>
    <w:rsid w:val="00E346DE"/>
    <w:rsid w:val="00E40894"/>
    <w:rsid w:val="00E810C0"/>
    <w:rsid w:val="00E92520"/>
    <w:rsid w:val="00EB1D5B"/>
    <w:rsid w:val="00EC4A2B"/>
    <w:rsid w:val="00EC74BC"/>
    <w:rsid w:val="00ED18C9"/>
    <w:rsid w:val="00ED20A4"/>
    <w:rsid w:val="00ED27B7"/>
    <w:rsid w:val="00EE393A"/>
    <w:rsid w:val="00EE500F"/>
    <w:rsid w:val="00EE53E0"/>
    <w:rsid w:val="00EF2CE0"/>
    <w:rsid w:val="00F014DB"/>
    <w:rsid w:val="00F02BD1"/>
    <w:rsid w:val="00F22EC2"/>
    <w:rsid w:val="00F23464"/>
    <w:rsid w:val="00F2699B"/>
    <w:rsid w:val="00F46DA4"/>
    <w:rsid w:val="00F473DD"/>
    <w:rsid w:val="00F53620"/>
    <w:rsid w:val="00F61D52"/>
    <w:rsid w:val="00F75A59"/>
    <w:rsid w:val="00F75B5C"/>
    <w:rsid w:val="00F82963"/>
    <w:rsid w:val="00F85131"/>
    <w:rsid w:val="00F860DF"/>
    <w:rsid w:val="00F93363"/>
    <w:rsid w:val="00F942B0"/>
    <w:rsid w:val="00F95696"/>
    <w:rsid w:val="00FA4351"/>
    <w:rsid w:val="00FA4920"/>
    <w:rsid w:val="00FB7417"/>
    <w:rsid w:val="00FC740F"/>
    <w:rsid w:val="00FD4AE8"/>
    <w:rsid w:val="00FE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F9688E"/>
  <w15:chartTrackingRefBased/>
  <w15:docId w15:val="{30CBC922-B55D-4C0B-8C2E-E2FCBFC8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E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5EEF"/>
    <w:pPr>
      <w:tabs>
        <w:tab w:val="center" w:pos="4252"/>
        <w:tab w:val="right" w:pos="8504"/>
      </w:tabs>
      <w:snapToGrid w:val="0"/>
    </w:pPr>
  </w:style>
  <w:style w:type="character" w:customStyle="1" w:styleId="a4">
    <w:name w:val="ヘッダー (文字)"/>
    <w:basedOn w:val="a0"/>
    <w:link w:val="a3"/>
    <w:uiPriority w:val="99"/>
    <w:rsid w:val="00815EEF"/>
  </w:style>
  <w:style w:type="paragraph" w:styleId="a5">
    <w:name w:val="footer"/>
    <w:basedOn w:val="a"/>
    <w:link w:val="a6"/>
    <w:uiPriority w:val="99"/>
    <w:unhideWhenUsed/>
    <w:rsid w:val="00815EEF"/>
    <w:pPr>
      <w:tabs>
        <w:tab w:val="center" w:pos="4252"/>
        <w:tab w:val="right" w:pos="8504"/>
      </w:tabs>
      <w:snapToGrid w:val="0"/>
    </w:pPr>
  </w:style>
  <w:style w:type="character" w:customStyle="1" w:styleId="a6">
    <w:name w:val="フッター (文字)"/>
    <w:basedOn w:val="a0"/>
    <w:link w:val="a5"/>
    <w:uiPriority w:val="99"/>
    <w:rsid w:val="00815EEF"/>
  </w:style>
  <w:style w:type="character" w:styleId="a7">
    <w:name w:val="Placeholder Text"/>
    <w:basedOn w:val="a0"/>
    <w:uiPriority w:val="99"/>
    <w:semiHidden/>
    <w:rsid w:val="00F23464"/>
    <w:rPr>
      <w:color w:val="808080"/>
    </w:rPr>
  </w:style>
  <w:style w:type="character" w:styleId="a8">
    <w:name w:val="annotation reference"/>
    <w:basedOn w:val="a0"/>
    <w:uiPriority w:val="99"/>
    <w:semiHidden/>
    <w:unhideWhenUsed/>
    <w:rsid w:val="007F4DCE"/>
    <w:rPr>
      <w:sz w:val="18"/>
      <w:szCs w:val="18"/>
    </w:rPr>
  </w:style>
  <w:style w:type="paragraph" w:styleId="a9">
    <w:name w:val="annotation text"/>
    <w:basedOn w:val="a"/>
    <w:link w:val="aa"/>
    <w:uiPriority w:val="99"/>
    <w:semiHidden/>
    <w:unhideWhenUsed/>
    <w:rsid w:val="007F4DCE"/>
    <w:pPr>
      <w:jc w:val="left"/>
    </w:pPr>
  </w:style>
  <w:style w:type="character" w:customStyle="1" w:styleId="aa">
    <w:name w:val="コメント文字列 (文字)"/>
    <w:basedOn w:val="a0"/>
    <w:link w:val="a9"/>
    <w:uiPriority w:val="99"/>
    <w:semiHidden/>
    <w:rsid w:val="007F4DCE"/>
  </w:style>
  <w:style w:type="paragraph" w:styleId="ab">
    <w:name w:val="annotation subject"/>
    <w:basedOn w:val="a9"/>
    <w:next w:val="a9"/>
    <w:link w:val="ac"/>
    <w:uiPriority w:val="99"/>
    <w:semiHidden/>
    <w:unhideWhenUsed/>
    <w:rsid w:val="007F4DCE"/>
    <w:rPr>
      <w:b/>
      <w:bCs/>
    </w:rPr>
  </w:style>
  <w:style w:type="character" w:customStyle="1" w:styleId="ac">
    <w:name w:val="コメント内容 (文字)"/>
    <w:basedOn w:val="aa"/>
    <w:link w:val="ab"/>
    <w:uiPriority w:val="99"/>
    <w:semiHidden/>
    <w:rsid w:val="007F4DCE"/>
    <w:rPr>
      <w:b/>
      <w:bCs/>
    </w:rPr>
  </w:style>
  <w:style w:type="paragraph" w:styleId="ad">
    <w:name w:val="Balloon Text"/>
    <w:basedOn w:val="a"/>
    <w:link w:val="ae"/>
    <w:uiPriority w:val="99"/>
    <w:semiHidden/>
    <w:unhideWhenUsed/>
    <w:rsid w:val="007F4DC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7F4DCE"/>
    <w:rPr>
      <w:rFonts w:asciiTheme="majorHAnsi" w:eastAsiaTheme="majorEastAsia" w:hAnsiTheme="majorHAnsi" w:cstheme="majorBidi"/>
      <w:sz w:val="18"/>
      <w:szCs w:val="18"/>
    </w:rPr>
  </w:style>
  <w:style w:type="table" w:styleId="af">
    <w:name w:val="Table Grid"/>
    <w:basedOn w:val="a1"/>
    <w:uiPriority w:val="39"/>
    <w:rsid w:val="00F7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5.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1.xml"/><Relationship Id="rId25" Type="http://schemas.openxmlformats.org/officeDocument/2006/relationships/chart" Target="charts/chart9.xml"/><Relationship Id="rId2" Type="http://schemas.openxmlformats.org/officeDocument/2006/relationships/settings" Target="settings.xml"/><Relationship Id="rId16" Type="http://schemas.microsoft.com/office/2011/relationships/commentsExtended" Target="commentsExtended.xml"/><Relationship Id="rId20" Type="http://schemas.openxmlformats.org/officeDocument/2006/relationships/chart" Target="charts/chart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8.xml"/><Relationship Id="rId5"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chart" Target="charts/chart7.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6.xml"/><Relationship Id="rId27"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k515go\source\repos\Graphs\ar5(IR&#24375;&#24230;&#24369;&#12356;&#65289;&#12398;&#12464;&#12521;&#125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k515go\source\repos\Graphs\ar6(IR&#24375;&#24230;&#24375;&#12356;&#65289;&#12398;&#12464;&#12521;&#125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32436056029214"/>
          <c:y val="2.9053747799597341E-2"/>
          <c:w val="0.86279379412004353"/>
          <c:h val="0.8161579585632056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'11'!$C$1:$C$195</c:f>
              <c:numCache>
                <c:formatCode>General</c:formatCode>
                <c:ptCount val="195"/>
                <c:pt idx="0">
                  <c:v>6826</c:v>
                </c:pt>
                <c:pt idx="1">
                  <c:v>6624</c:v>
                </c:pt>
                <c:pt idx="2">
                  <c:v>6883</c:v>
                </c:pt>
                <c:pt idx="3">
                  <c:v>6134</c:v>
                </c:pt>
                <c:pt idx="4">
                  <c:v>6498</c:v>
                </c:pt>
                <c:pt idx="5">
                  <c:v>7002</c:v>
                </c:pt>
                <c:pt idx="6">
                  <c:v>6975</c:v>
                </c:pt>
                <c:pt idx="7">
                  <c:v>6338</c:v>
                </c:pt>
                <c:pt idx="8">
                  <c:v>6742</c:v>
                </c:pt>
                <c:pt idx="9">
                  <c:v>6790</c:v>
                </c:pt>
                <c:pt idx="10">
                  <c:v>6712</c:v>
                </c:pt>
                <c:pt idx="11">
                  <c:v>7131</c:v>
                </c:pt>
                <c:pt idx="12">
                  <c:v>6597</c:v>
                </c:pt>
                <c:pt idx="13">
                  <c:v>6611</c:v>
                </c:pt>
                <c:pt idx="14">
                  <c:v>6259</c:v>
                </c:pt>
                <c:pt idx="15">
                  <c:v>6829</c:v>
                </c:pt>
                <c:pt idx="16">
                  <c:v>6511</c:v>
                </c:pt>
                <c:pt idx="17">
                  <c:v>6524</c:v>
                </c:pt>
                <c:pt idx="18">
                  <c:v>6993</c:v>
                </c:pt>
                <c:pt idx="19">
                  <c:v>6419</c:v>
                </c:pt>
                <c:pt idx="20">
                  <c:v>6076</c:v>
                </c:pt>
                <c:pt idx="21">
                  <c:v>8098</c:v>
                </c:pt>
                <c:pt idx="22">
                  <c:v>7386</c:v>
                </c:pt>
                <c:pt idx="23">
                  <c:v>6881</c:v>
                </c:pt>
                <c:pt idx="24">
                  <c:v>7110</c:v>
                </c:pt>
                <c:pt idx="25">
                  <c:v>7050</c:v>
                </c:pt>
                <c:pt idx="26">
                  <c:v>7291</c:v>
                </c:pt>
                <c:pt idx="27">
                  <c:v>7180</c:v>
                </c:pt>
                <c:pt idx="28">
                  <c:v>6280</c:v>
                </c:pt>
                <c:pt idx="29">
                  <c:v>6522</c:v>
                </c:pt>
                <c:pt idx="30">
                  <c:v>6787</c:v>
                </c:pt>
                <c:pt idx="31">
                  <c:v>6610</c:v>
                </c:pt>
                <c:pt idx="32">
                  <c:v>6233</c:v>
                </c:pt>
                <c:pt idx="33">
                  <c:v>5776</c:v>
                </c:pt>
                <c:pt idx="34">
                  <c:v>6522</c:v>
                </c:pt>
                <c:pt idx="35">
                  <c:v>7128</c:v>
                </c:pt>
                <c:pt idx="36">
                  <c:v>7391</c:v>
                </c:pt>
                <c:pt idx="37">
                  <c:v>6151</c:v>
                </c:pt>
                <c:pt idx="38">
                  <c:v>6062</c:v>
                </c:pt>
                <c:pt idx="39">
                  <c:v>6298</c:v>
                </c:pt>
                <c:pt idx="40">
                  <c:v>7071</c:v>
                </c:pt>
                <c:pt idx="41">
                  <c:v>7647</c:v>
                </c:pt>
                <c:pt idx="42">
                  <c:v>6789</c:v>
                </c:pt>
                <c:pt idx="43">
                  <c:v>5820</c:v>
                </c:pt>
                <c:pt idx="44">
                  <c:v>6200</c:v>
                </c:pt>
                <c:pt idx="45">
                  <c:v>6756</c:v>
                </c:pt>
                <c:pt idx="46">
                  <c:v>8007</c:v>
                </c:pt>
                <c:pt idx="47">
                  <c:v>6946</c:v>
                </c:pt>
                <c:pt idx="48">
                  <c:v>5583</c:v>
                </c:pt>
                <c:pt idx="49">
                  <c:v>5965</c:v>
                </c:pt>
                <c:pt idx="50">
                  <c:v>6275</c:v>
                </c:pt>
                <c:pt idx="51">
                  <c:v>7153</c:v>
                </c:pt>
                <c:pt idx="52">
                  <c:v>8472</c:v>
                </c:pt>
                <c:pt idx="53">
                  <c:v>5988</c:v>
                </c:pt>
                <c:pt idx="54">
                  <c:v>5823</c:v>
                </c:pt>
                <c:pt idx="55">
                  <c:v>5940</c:v>
                </c:pt>
                <c:pt idx="56">
                  <c:v>7881</c:v>
                </c:pt>
                <c:pt idx="57">
                  <c:v>8062</c:v>
                </c:pt>
                <c:pt idx="58">
                  <c:v>5928</c:v>
                </c:pt>
                <c:pt idx="59">
                  <c:v>4677</c:v>
                </c:pt>
                <c:pt idx="60">
                  <c:v>5564</c:v>
                </c:pt>
                <c:pt idx="61">
                  <c:v>6396</c:v>
                </c:pt>
                <c:pt idx="62">
                  <c:v>8155</c:v>
                </c:pt>
                <c:pt idx="63">
                  <c:v>7950</c:v>
                </c:pt>
                <c:pt idx="64">
                  <c:v>5563</c:v>
                </c:pt>
                <c:pt idx="65">
                  <c:v>4938</c:v>
                </c:pt>
                <c:pt idx="66">
                  <c:v>5597</c:v>
                </c:pt>
                <c:pt idx="67">
                  <c:v>7295</c:v>
                </c:pt>
                <c:pt idx="68">
                  <c:v>8288</c:v>
                </c:pt>
                <c:pt idx="69">
                  <c:v>8724</c:v>
                </c:pt>
                <c:pt idx="70">
                  <c:v>6947</c:v>
                </c:pt>
                <c:pt idx="71">
                  <c:v>4983</c:v>
                </c:pt>
                <c:pt idx="72">
                  <c:v>5345</c:v>
                </c:pt>
                <c:pt idx="73">
                  <c:v>6632</c:v>
                </c:pt>
                <c:pt idx="74">
                  <c:v>8306</c:v>
                </c:pt>
                <c:pt idx="75">
                  <c:v>8963</c:v>
                </c:pt>
                <c:pt idx="76">
                  <c:v>6712</c:v>
                </c:pt>
                <c:pt idx="77">
                  <c:v>5050</c:v>
                </c:pt>
                <c:pt idx="78">
                  <c:v>4748</c:v>
                </c:pt>
                <c:pt idx="79">
                  <c:v>5855</c:v>
                </c:pt>
                <c:pt idx="80">
                  <c:v>7359</c:v>
                </c:pt>
                <c:pt idx="81">
                  <c:v>9335</c:v>
                </c:pt>
                <c:pt idx="82">
                  <c:v>8447</c:v>
                </c:pt>
                <c:pt idx="83">
                  <c:v>6124</c:v>
                </c:pt>
                <c:pt idx="84">
                  <c:v>4455</c:v>
                </c:pt>
                <c:pt idx="85">
                  <c:v>4912</c:v>
                </c:pt>
                <c:pt idx="86">
                  <c:v>5764</c:v>
                </c:pt>
                <c:pt idx="87">
                  <c:v>7579</c:v>
                </c:pt>
                <c:pt idx="88">
                  <c:v>8857</c:v>
                </c:pt>
                <c:pt idx="89">
                  <c:v>9215</c:v>
                </c:pt>
                <c:pt idx="90">
                  <c:v>7316</c:v>
                </c:pt>
                <c:pt idx="91">
                  <c:v>4915</c:v>
                </c:pt>
                <c:pt idx="92">
                  <c:v>4924</c:v>
                </c:pt>
                <c:pt idx="93">
                  <c:v>4644</c:v>
                </c:pt>
                <c:pt idx="94">
                  <c:v>5872</c:v>
                </c:pt>
                <c:pt idx="95">
                  <c:v>7815</c:v>
                </c:pt>
                <c:pt idx="96">
                  <c:v>9269</c:v>
                </c:pt>
                <c:pt idx="97">
                  <c:v>9678</c:v>
                </c:pt>
                <c:pt idx="98">
                  <c:v>7042</c:v>
                </c:pt>
                <c:pt idx="99">
                  <c:v>5176</c:v>
                </c:pt>
                <c:pt idx="100">
                  <c:v>4552</c:v>
                </c:pt>
                <c:pt idx="101">
                  <c:v>5118</c:v>
                </c:pt>
                <c:pt idx="102">
                  <c:v>5270</c:v>
                </c:pt>
                <c:pt idx="103">
                  <c:v>7136</c:v>
                </c:pt>
                <c:pt idx="104">
                  <c:v>8534</c:v>
                </c:pt>
                <c:pt idx="105">
                  <c:v>9544</c:v>
                </c:pt>
                <c:pt idx="106">
                  <c:v>8551</c:v>
                </c:pt>
                <c:pt idx="107">
                  <c:v>6770</c:v>
                </c:pt>
                <c:pt idx="108">
                  <c:v>5595</c:v>
                </c:pt>
                <c:pt idx="109">
                  <c:v>4729</c:v>
                </c:pt>
                <c:pt idx="110">
                  <c:v>4640</c:v>
                </c:pt>
                <c:pt idx="111">
                  <c:v>5369</c:v>
                </c:pt>
                <c:pt idx="112">
                  <c:v>6975</c:v>
                </c:pt>
                <c:pt idx="113">
                  <c:v>7758</c:v>
                </c:pt>
                <c:pt idx="114">
                  <c:v>9454</c:v>
                </c:pt>
                <c:pt idx="115">
                  <c:v>8910</c:v>
                </c:pt>
                <c:pt idx="116">
                  <c:v>8825</c:v>
                </c:pt>
                <c:pt idx="117">
                  <c:v>6536</c:v>
                </c:pt>
                <c:pt idx="118">
                  <c:v>5044</c:v>
                </c:pt>
                <c:pt idx="119">
                  <c:v>4643</c:v>
                </c:pt>
                <c:pt idx="120">
                  <c:v>4581</c:v>
                </c:pt>
                <c:pt idx="121">
                  <c:v>5393</c:v>
                </c:pt>
                <c:pt idx="122">
                  <c:v>6696</c:v>
                </c:pt>
                <c:pt idx="123">
                  <c:v>7577</c:v>
                </c:pt>
                <c:pt idx="124">
                  <c:v>9404</c:v>
                </c:pt>
                <c:pt idx="125">
                  <c:v>10196</c:v>
                </c:pt>
                <c:pt idx="126">
                  <c:v>8761</c:v>
                </c:pt>
                <c:pt idx="127">
                  <c:v>8832</c:v>
                </c:pt>
                <c:pt idx="128">
                  <c:v>6197</c:v>
                </c:pt>
                <c:pt idx="129">
                  <c:v>4920</c:v>
                </c:pt>
                <c:pt idx="130">
                  <c:v>4756</c:v>
                </c:pt>
                <c:pt idx="131">
                  <c:v>5160</c:v>
                </c:pt>
                <c:pt idx="132">
                  <c:v>5050</c:v>
                </c:pt>
                <c:pt idx="133">
                  <c:v>6140</c:v>
                </c:pt>
                <c:pt idx="134">
                  <c:v>7399</c:v>
                </c:pt>
                <c:pt idx="135">
                  <c:v>8445</c:v>
                </c:pt>
                <c:pt idx="136">
                  <c:v>9254</c:v>
                </c:pt>
                <c:pt idx="137">
                  <c:v>10082</c:v>
                </c:pt>
                <c:pt idx="138">
                  <c:v>9604</c:v>
                </c:pt>
                <c:pt idx="139">
                  <c:v>8609</c:v>
                </c:pt>
                <c:pt idx="140">
                  <c:v>7892</c:v>
                </c:pt>
                <c:pt idx="141">
                  <c:v>6245</c:v>
                </c:pt>
                <c:pt idx="142">
                  <c:v>5130</c:v>
                </c:pt>
                <c:pt idx="143">
                  <c:v>4839</c:v>
                </c:pt>
                <c:pt idx="144">
                  <c:v>4873</c:v>
                </c:pt>
                <c:pt idx="145">
                  <c:v>5082</c:v>
                </c:pt>
                <c:pt idx="146">
                  <c:v>5169</c:v>
                </c:pt>
                <c:pt idx="147">
                  <c:v>6056</c:v>
                </c:pt>
                <c:pt idx="148">
                  <c:v>6660</c:v>
                </c:pt>
                <c:pt idx="149">
                  <c:v>7336</c:v>
                </c:pt>
                <c:pt idx="150">
                  <c:v>9179</c:v>
                </c:pt>
                <c:pt idx="151">
                  <c:v>10030</c:v>
                </c:pt>
                <c:pt idx="152">
                  <c:v>9874</c:v>
                </c:pt>
                <c:pt idx="153">
                  <c:v>10213</c:v>
                </c:pt>
                <c:pt idx="154">
                  <c:v>10242</c:v>
                </c:pt>
                <c:pt idx="155">
                  <c:v>10176</c:v>
                </c:pt>
                <c:pt idx="156">
                  <c:v>8584</c:v>
                </c:pt>
                <c:pt idx="157">
                  <c:v>7316</c:v>
                </c:pt>
                <c:pt idx="158">
                  <c:v>6591</c:v>
                </c:pt>
                <c:pt idx="159">
                  <c:v>6167</c:v>
                </c:pt>
                <c:pt idx="160">
                  <c:v>5919</c:v>
                </c:pt>
                <c:pt idx="161">
                  <c:v>5295</c:v>
                </c:pt>
                <c:pt idx="162">
                  <c:v>5156</c:v>
                </c:pt>
                <c:pt idx="163">
                  <c:v>4719</c:v>
                </c:pt>
                <c:pt idx="164">
                  <c:v>4871</c:v>
                </c:pt>
                <c:pt idx="165">
                  <c:v>4787</c:v>
                </c:pt>
                <c:pt idx="166">
                  <c:v>5263</c:v>
                </c:pt>
                <c:pt idx="167">
                  <c:v>5654</c:v>
                </c:pt>
                <c:pt idx="168">
                  <c:v>5995</c:v>
                </c:pt>
                <c:pt idx="169">
                  <c:v>6045</c:v>
                </c:pt>
                <c:pt idx="170">
                  <c:v>6680</c:v>
                </c:pt>
                <c:pt idx="171">
                  <c:v>7352</c:v>
                </c:pt>
                <c:pt idx="172">
                  <c:v>7422</c:v>
                </c:pt>
                <c:pt idx="173">
                  <c:v>7621</c:v>
                </c:pt>
                <c:pt idx="174">
                  <c:v>7850</c:v>
                </c:pt>
                <c:pt idx="175">
                  <c:v>8201</c:v>
                </c:pt>
                <c:pt idx="176">
                  <c:v>8906</c:v>
                </c:pt>
                <c:pt idx="177">
                  <c:v>8966</c:v>
                </c:pt>
                <c:pt idx="178">
                  <c:v>9121</c:v>
                </c:pt>
                <c:pt idx="179">
                  <c:v>9090</c:v>
                </c:pt>
                <c:pt idx="180">
                  <c:v>9365</c:v>
                </c:pt>
                <c:pt idx="181">
                  <c:v>9008</c:v>
                </c:pt>
                <c:pt idx="182">
                  <c:v>9714</c:v>
                </c:pt>
                <c:pt idx="183">
                  <c:v>10508</c:v>
                </c:pt>
                <c:pt idx="184">
                  <c:v>9881</c:v>
                </c:pt>
                <c:pt idx="185">
                  <c:v>9652</c:v>
                </c:pt>
                <c:pt idx="186">
                  <c:v>9596</c:v>
                </c:pt>
                <c:pt idx="187">
                  <c:v>10521</c:v>
                </c:pt>
                <c:pt idx="188">
                  <c:v>10171</c:v>
                </c:pt>
                <c:pt idx="189">
                  <c:v>10190</c:v>
                </c:pt>
                <c:pt idx="190">
                  <c:v>10371</c:v>
                </c:pt>
                <c:pt idx="191">
                  <c:v>10278</c:v>
                </c:pt>
                <c:pt idx="192">
                  <c:v>9854</c:v>
                </c:pt>
                <c:pt idx="193">
                  <c:v>9421</c:v>
                </c:pt>
                <c:pt idx="194">
                  <c:v>9978</c:v>
                </c:pt>
              </c:numCache>
            </c:numRef>
          </c:yVal>
          <c:smooth val="1"/>
          <c:extLst xmlns:c16r2="http://schemas.microsoft.com/office/drawing/2015/06/chart">
            <c:ext xmlns:c16="http://schemas.microsoft.com/office/drawing/2014/chart" uri="{C3380CC4-5D6E-409C-BE32-E72D297353CC}">
              <c16:uniqueId val="{00000000-E9DC-4F27-8845-093DDD0B2D81}"/>
            </c:ext>
          </c:extLst>
        </c:ser>
        <c:dLbls>
          <c:showLegendKey val="0"/>
          <c:showVal val="0"/>
          <c:showCatName val="0"/>
          <c:showSerName val="0"/>
          <c:showPercent val="0"/>
          <c:showBubbleSize val="0"/>
        </c:dLbls>
        <c:axId val="806495472"/>
        <c:axId val="806496256"/>
      </c:scatterChart>
      <c:valAx>
        <c:axId val="80649547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391782283094201"/>
              <c:y val="0.918709412950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6496256"/>
        <c:crosses val="autoZero"/>
        <c:crossBetween val="midCat"/>
      </c:valAx>
      <c:valAx>
        <c:axId val="80649625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649547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565188406011806E-2"/>
          <c:y val="2.9053747799597341E-2"/>
          <c:w val="0.87455296627432388"/>
          <c:h val="0.81807929946603508"/>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'12'!$C$1:$C$195</c:f>
              <c:numCache>
                <c:formatCode>General</c:formatCode>
                <c:ptCount val="195"/>
                <c:pt idx="0">
                  <c:v>7562</c:v>
                </c:pt>
                <c:pt idx="1">
                  <c:v>7324</c:v>
                </c:pt>
                <c:pt idx="2">
                  <c:v>7632</c:v>
                </c:pt>
                <c:pt idx="3">
                  <c:v>7098</c:v>
                </c:pt>
                <c:pt idx="4">
                  <c:v>7178</c:v>
                </c:pt>
                <c:pt idx="5">
                  <c:v>7027</c:v>
                </c:pt>
                <c:pt idx="6">
                  <c:v>7102</c:v>
                </c:pt>
                <c:pt idx="7">
                  <c:v>6669</c:v>
                </c:pt>
                <c:pt idx="8">
                  <c:v>7156</c:v>
                </c:pt>
                <c:pt idx="9">
                  <c:v>7906</c:v>
                </c:pt>
                <c:pt idx="10">
                  <c:v>7404</c:v>
                </c:pt>
                <c:pt idx="11">
                  <c:v>7112</c:v>
                </c:pt>
                <c:pt idx="12">
                  <c:v>6959</c:v>
                </c:pt>
                <c:pt idx="13">
                  <c:v>6962</c:v>
                </c:pt>
                <c:pt idx="14">
                  <c:v>6764</c:v>
                </c:pt>
                <c:pt idx="15">
                  <c:v>7020</c:v>
                </c:pt>
                <c:pt idx="16">
                  <c:v>7795</c:v>
                </c:pt>
                <c:pt idx="17">
                  <c:v>7393</c:v>
                </c:pt>
                <c:pt idx="18">
                  <c:v>7294</c:v>
                </c:pt>
                <c:pt idx="19">
                  <c:v>7118</c:v>
                </c:pt>
                <c:pt idx="20">
                  <c:v>7382</c:v>
                </c:pt>
                <c:pt idx="21">
                  <c:v>8764</c:v>
                </c:pt>
                <c:pt idx="22">
                  <c:v>7625</c:v>
                </c:pt>
                <c:pt idx="23">
                  <c:v>7434</c:v>
                </c:pt>
                <c:pt idx="24">
                  <c:v>7502</c:v>
                </c:pt>
                <c:pt idx="25">
                  <c:v>8212</c:v>
                </c:pt>
                <c:pt idx="26">
                  <c:v>8927</c:v>
                </c:pt>
                <c:pt idx="27">
                  <c:v>7338</c:v>
                </c:pt>
                <c:pt idx="28">
                  <c:v>7212</c:v>
                </c:pt>
                <c:pt idx="29">
                  <c:v>7594</c:v>
                </c:pt>
                <c:pt idx="30">
                  <c:v>8108</c:v>
                </c:pt>
                <c:pt idx="31">
                  <c:v>7714</c:v>
                </c:pt>
                <c:pt idx="32">
                  <c:v>7267</c:v>
                </c:pt>
                <c:pt idx="33">
                  <c:v>7120</c:v>
                </c:pt>
                <c:pt idx="34">
                  <c:v>7558</c:v>
                </c:pt>
                <c:pt idx="35">
                  <c:v>8006</c:v>
                </c:pt>
                <c:pt idx="36">
                  <c:v>8333</c:v>
                </c:pt>
                <c:pt idx="37">
                  <c:v>7316</c:v>
                </c:pt>
                <c:pt idx="38">
                  <c:v>7207</c:v>
                </c:pt>
                <c:pt idx="39">
                  <c:v>7575</c:v>
                </c:pt>
                <c:pt idx="40">
                  <c:v>8478</c:v>
                </c:pt>
                <c:pt idx="41">
                  <c:v>8880</c:v>
                </c:pt>
                <c:pt idx="42">
                  <c:v>7613</c:v>
                </c:pt>
                <c:pt idx="43">
                  <c:v>6920</c:v>
                </c:pt>
                <c:pt idx="44">
                  <c:v>7091</c:v>
                </c:pt>
                <c:pt idx="45">
                  <c:v>8248</c:v>
                </c:pt>
                <c:pt idx="46">
                  <c:v>9262</c:v>
                </c:pt>
                <c:pt idx="47">
                  <c:v>8144</c:v>
                </c:pt>
                <c:pt idx="48">
                  <c:v>6534</c:v>
                </c:pt>
                <c:pt idx="49">
                  <c:v>6423</c:v>
                </c:pt>
                <c:pt idx="50">
                  <c:v>7850</c:v>
                </c:pt>
                <c:pt idx="51">
                  <c:v>8474</c:v>
                </c:pt>
                <c:pt idx="52">
                  <c:v>8506</c:v>
                </c:pt>
                <c:pt idx="53">
                  <c:v>7213</c:v>
                </c:pt>
                <c:pt idx="54">
                  <c:v>6641</c:v>
                </c:pt>
                <c:pt idx="55">
                  <c:v>7838</c:v>
                </c:pt>
                <c:pt idx="56">
                  <c:v>8384</c:v>
                </c:pt>
                <c:pt idx="57">
                  <c:v>9022</c:v>
                </c:pt>
                <c:pt idx="58">
                  <c:v>7462</c:v>
                </c:pt>
                <c:pt idx="59">
                  <c:v>6320</c:v>
                </c:pt>
                <c:pt idx="60">
                  <c:v>6856</c:v>
                </c:pt>
                <c:pt idx="61">
                  <c:v>7966</c:v>
                </c:pt>
                <c:pt idx="62">
                  <c:v>9352</c:v>
                </c:pt>
                <c:pt idx="63">
                  <c:v>8179</c:v>
                </c:pt>
                <c:pt idx="64">
                  <c:v>7484</c:v>
                </c:pt>
                <c:pt idx="65">
                  <c:v>6678</c:v>
                </c:pt>
                <c:pt idx="66">
                  <c:v>7480</c:v>
                </c:pt>
                <c:pt idx="67">
                  <c:v>8689</c:v>
                </c:pt>
                <c:pt idx="68">
                  <c:v>8892</c:v>
                </c:pt>
                <c:pt idx="69">
                  <c:v>9550</c:v>
                </c:pt>
                <c:pt idx="70">
                  <c:v>8273</c:v>
                </c:pt>
                <c:pt idx="71">
                  <c:v>5812</c:v>
                </c:pt>
                <c:pt idx="72">
                  <c:v>6515</c:v>
                </c:pt>
                <c:pt idx="73">
                  <c:v>8956</c:v>
                </c:pt>
                <c:pt idx="74">
                  <c:v>8677</c:v>
                </c:pt>
                <c:pt idx="75">
                  <c:v>9234</c:v>
                </c:pt>
                <c:pt idx="76">
                  <c:v>8556</c:v>
                </c:pt>
                <c:pt idx="77">
                  <c:v>6127</c:v>
                </c:pt>
                <c:pt idx="78">
                  <c:v>6032</c:v>
                </c:pt>
                <c:pt idx="79">
                  <c:v>7774</c:v>
                </c:pt>
                <c:pt idx="80">
                  <c:v>8343</c:v>
                </c:pt>
                <c:pt idx="81">
                  <c:v>9648</c:v>
                </c:pt>
                <c:pt idx="82">
                  <c:v>9555</c:v>
                </c:pt>
                <c:pt idx="83">
                  <c:v>7816</c:v>
                </c:pt>
                <c:pt idx="84">
                  <c:v>6361</c:v>
                </c:pt>
                <c:pt idx="85">
                  <c:v>5815</c:v>
                </c:pt>
                <c:pt idx="86">
                  <c:v>7003</c:v>
                </c:pt>
                <c:pt idx="87">
                  <c:v>8936</c:v>
                </c:pt>
                <c:pt idx="88">
                  <c:v>9539</c:v>
                </c:pt>
                <c:pt idx="89">
                  <c:v>9421</c:v>
                </c:pt>
                <c:pt idx="90">
                  <c:v>8838</c:v>
                </c:pt>
                <c:pt idx="91">
                  <c:v>6680</c:v>
                </c:pt>
                <c:pt idx="92">
                  <c:v>5677</c:v>
                </c:pt>
                <c:pt idx="93">
                  <c:v>6670</c:v>
                </c:pt>
                <c:pt idx="94">
                  <c:v>7617</c:v>
                </c:pt>
                <c:pt idx="95">
                  <c:v>9073</c:v>
                </c:pt>
                <c:pt idx="96">
                  <c:v>10209</c:v>
                </c:pt>
                <c:pt idx="97">
                  <c:v>10349</c:v>
                </c:pt>
                <c:pt idx="98">
                  <c:v>8938</c:v>
                </c:pt>
                <c:pt idx="99">
                  <c:v>7166</c:v>
                </c:pt>
                <c:pt idx="100">
                  <c:v>5693</c:v>
                </c:pt>
                <c:pt idx="101">
                  <c:v>5721</c:v>
                </c:pt>
                <c:pt idx="102">
                  <c:v>7214</c:v>
                </c:pt>
                <c:pt idx="103">
                  <c:v>7914</c:v>
                </c:pt>
                <c:pt idx="104">
                  <c:v>9701</c:v>
                </c:pt>
                <c:pt idx="105">
                  <c:v>9816</c:v>
                </c:pt>
                <c:pt idx="106">
                  <c:v>9717</c:v>
                </c:pt>
                <c:pt idx="107">
                  <c:v>8716</c:v>
                </c:pt>
                <c:pt idx="108">
                  <c:v>7179</c:v>
                </c:pt>
                <c:pt idx="109">
                  <c:v>5543</c:v>
                </c:pt>
                <c:pt idx="110">
                  <c:v>5547</c:v>
                </c:pt>
                <c:pt idx="111">
                  <c:v>6752</c:v>
                </c:pt>
                <c:pt idx="112">
                  <c:v>7699</c:v>
                </c:pt>
                <c:pt idx="113">
                  <c:v>8560</c:v>
                </c:pt>
                <c:pt idx="114">
                  <c:v>9409</c:v>
                </c:pt>
                <c:pt idx="115">
                  <c:v>10061</c:v>
                </c:pt>
                <c:pt idx="116">
                  <c:v>9388</c:v>
                </c:pt>
                <c:pt idx="117">
                  <c:v>8323</c:v>
                </c:pt>
                <c:pt idx="118">
                  <c:v>6260</c:v>
                </c:pt>
                <c:pt idx="119">
                  <c:v>5785</c:v>
                </c:pt>
                <c:pt idx="120">
                  <c:v>6267</c:v>
                </c:pt>
                <c:pt idx="121">
                  <c:v>6901</c:v>
                </c:pt>
                <c:pt idx="122">
                  <c:v>7858</c:v>
                </c:pt>
                <c:pt idx="123">
                  <c:v>8444</c:v>
                </c:pt>
                <c:pt idx="124">
                  <c:v>9944</c:v>
                </c:pt>
                <c:pt idx="125">
                  <c:v>9941</c:v>
                </c:pt>
                <c:pt idx="126">
                  <c:v>9783</c:v>
                </c:pt>
                <c:pt idx="127">
                  <c:v>9376</c:v>
                </c:pt>
                <c:pt idx="128">
                  <c:v>7890</c:v>
                </c:pt>
                <c:pt idx="129">
                  <c:v>6067</c:v>
                </c:pt>
                <c:pt idx="130">
                  <c:v>5401</c:v>
                </c:pt>
                <c:pt idx="131">
                  <c:v>5730</c:v>
                </c:pt>
                <c:pt idx="132">
                  <c:v>6340</c:v>
                </c:pt>
                <c:pt idx="133">
                  <c:v>7390</c:v>
                </c:pt>
                <c:pt idx="134">
                  <c:v>8146</c:v>
                </c:pt>
                <c:pt idx="135">
                  <c:v>9181</c:v>
                </c:pt>
                <c:pt idx="136">
                  <c:v>9596</c:v>
                </c:pt>
                <c:pt idx="137">
                  <c:v>10398</c:v>
                </c:pt>
                <c:pt idx="138">
                  <c:v>9686</c:v>
                </c:pt>
                <c:pt idx="139">
                  <c:v>9651</c:v>
                </c:pt>
                <c:pt idx="140">
                  <c:v>9185</c:v>
                </c:pt>
                <c:pt idx="141">
                  <c:v>7820</c:v>
                </c:pt>
                <c:pt idx="142">
                  <c:v>6558</c:v>
                </c:pt>
                <c:pt idx="143">
                  <c:v>5949</c:v>
                </c:pt>
                <c:pt idx="144">
                  <c:v>5714</c:v>
                </c:pt>
                <c:pt idx="145">
                  <c:v>5724</c:v>
                </c:pt>
                <c:pt idx="146">
                  <c:v>6432</c:v>
                </c:pt>
                <c:pt idx="147">
                  <c:v>7559</c:v>
                </c:pt>
                <c:pt idx="148">
                  <c:v>8146</c:v>
                </c:pt>
                <c:pt idx="149">
                  <c:v>8962</c:v>
                </c:pt>
                <c:pt idx="150">
                  <c:v>9302</c:v>
                </c:pt>
                <c:pt idx="151">
                  <c:v>9931</c:v>
                </c:pt>
                <c:pt idx="152">
                  <c:v>10013</c:v>
                </c:pt>
                <c:pt idx="153">
                  <c:v>10130</c:v>
                </c:pt>
                <c:pt idx="154">
                  <c:v>10110</c:v>
                </c:pt>
                <c:pt idx="155">
                  <c:v>10079</c:v>
                </c:pt>
                <c:pt idx="156">
                  <c:v>9765</c:v>
                </c:pt>
                <c:pt idx="157">
                  <c:v>8778</c:v>
                </c:pt>
                <c:pt idx="158">
                  <c:v>8330</c:v>
                </c:pt>
                <c:pt idx="159">
                  <c:v>7790</c:v>
                </c:pt>
                <c:pt idx="160">
                  <c:v>7030</c:v>
                </c:pt>
                <c:pt idx="161">
                  <c:v>6498</c:v>
                </c:pt>
                <c:pt idx="162">
                  <c:v>6037</c:v>
                </c:pt>
                <c:pt idx="163">
                  <c:v>5747</c:v>
                </c:pt>
                <c:pt idx="164">
                  <c:v>5467</c:v>
                </c:pt>
                <c:pt idx="165">
                  <c:v>5985</c:v>
                </c:pt>
                <c:pt idx="166">
                  <c:v>6161</c:v>
                </c:pt>
                <c:pt idx="167">
                  <c:v>6273</c:v>
                </c:pt>
                <c:pt idx="168">
                  <c:v>7517</c:v>
                </c:pt>
                <c:pt idx="169">
                  <c:v>7229</c:v>
                </c:pt>
                <c:pt idx="170">
                  <c:v>7674</c:v>
                </c:pt>
                <c:pt idx="171">
                  <c:v>7483</c:v>
                </c:pt>
                <c:pt idx="172">
                  <c:v>8377</c:v>
                </c:pt>
                <c:pt idx="173">
                  <c:v>8852</c:v>
                </c:pt>
                <c:pt idx="174">
                  <c:v>8518</c:v>
                </c:pt>
                <c:pt idx="175">
                  <c:v>9153</c:v>
                </c:pt>
                <c:pt idx="176">
                  <c:v>9615</c:v>
                </c:pt>
                <c:pt idx="177">
                  <c:v>9862</c:v>
                </c:pt>
                <c:pt idx="178">
                  <c:v>9667</c:v>
                </c:pt>
                <c:pt idx="179">
                  <c:v>9784</c:v>
                </c:pt>
                <c:pt idx="180">
                  <c:v>9478</c:v>
                </c:pt>
                <c:pt idx="181">
                  <c:v>10038</c:v>
                </c:pt>
                <c:pt idx="182">
                  <c:v>9854</c:v>
                </c:pt>
                <c:pt idx="183">
                  <c:v>9929</c:v>
                </c:pt>
                <c:pt idx="184">
                  <c:v>10342</c:v>
                </c:pt>
                <c:pt idx="185">
                  <c:v>10411</c:v>
                </c:pt>
                <c:pt idx="186">
                  <c:v>10156</c:v>
                </c:pt>
                <c:pt idx="187">
                  <c:v>10306</c:v>
                </c:pt>
                <c:pt idx="188">
                  <c:v>10440</c:v>
                </c:pt>
                <c:pt idx="189">
                  <c:v>10126</c:v>
                </c:pt>
                <c:pt idx="190">
                  <c:v>9910</c:v>
                </c:pt>
                <c:pt idx="191">
                  <c:v>10395</c:v>
                </c:pt>
                <c:pt idx="192">
                  <c:v>9856</c:v>
                </c:pt>
                <c:pt idx="193">
                  <c:v>10187</c:v>
                </c:pt>
                <c:pt idx="194">
                  <c:v>10464</c:v>
                </c:pt>
              </c:numCache>
            </c:numRef>
          </c:yVal>
          <c:smooth val="1"/>
          <c:extLst xmlns:c16r2="http://schemas.microsoft.com/office/drawing/2015/06/chart">
            <c:ext xmlns:c16="http://schemas.microsoft.com/office/drawing/2014/chart" uri="{C3380CC4-5D6E-409C-BE32-E72D297353CC}">
              <c16:uniqueId val="{00000000-F097-4340-B8AF-3C853D2D3168}"/>
            </c:ext>
          </c:extLst>
        </c:ser>
        <c:dLbls>
          <c:showLegendKey val="0"/>
          <c:showVal val="0"/>
          <c:showCatName val="0"/>
          <c:showSerName val="0"/>
          <c:showPercent val="0"/>
          <c:showBubbleSize val="0"/>
        </c:dLbls>
        <c:axId val="938244448"/>
        <c:axId val="938244840"/>
      </c:scatterChart>
      <c:valAx>
        <c:axId val="938244448"/>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862149169265415"/>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38244840"/>
        <c:crosses val="autoZero"/>
        <c:crossBetween val="midCat"/>
      </c:valAx>
      <c:valAx>
        <c:axId val="93824484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382444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73169828371642"/>
          <c:y val="2.9053747799597341E-2"/>
          <c:w val="0.85338645639661925"/>
          <c:h val="0.8048237749441504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'13'!$C$1:$C$195</c:f>
              <c:numCache>
                <c:formatCode>General</c:formatCode>
                <c:ptCount val="195"/>
                <c:pt idx="0">
                  <c:v>9045</c:v>
                </c:pt>
                <c:pt idx="1">
                  <c:v>9419</c:v>
                </c:pt>
                <c:pt idx="2">
                  <c:v>9553</c:v>
                </c:pt>
                <c:pt idx="3">
                  <c:v>8689</c:v>
                </c:pt>
                <c:pt idx="4">
                  <c:v>8165</c:v>
                </c:pt>
                <c:pt idx="5">
                  <c:v>9357</c:v>
                </c:pt>
                <c:pt idx="6">
                  <c:v>8801</c:v>
                </c:pt>
                <c:pt idx="7">
                  <c:v>8438</c:v>
                </c:pt>
                <c:pt idx="8">
                  <c:v>8875</c:v>
                </c:pt>
                <c:pt idx="9">
                  <c:v>9015</c:v>
                </c:pt>
                <c:pt idx="10">
                  <c:v>9468</c:v>
                </c:pt>
                <c:pt idx="11">
                  <c:v>8838</c:v>
                </c:pt>
                <c:pt idx="12">
                  <c:v>8008</c:v>
                </c:pt>
                <c:pt idx="13">
                  <c:v>9216</c:v>
                </c:pt>
                <c:pt idx="14">
                  <c:v>8488</c:v>
                </c:pt>
                <c:pt idx="15">
                  <c:v>8814</c:v>
                </c:pt>
                <c:pt idx="16">
                  <c:v>9191</c:v>
                </c:pt>
                <c:pt idx="17">
                  <c:v>8372</c:v>
                </c:pt>
                <c:pt idx="18">
                  <c:v>9318</c:v>
                </c:pt>
                <c:pt idx="19">
                  <c:v>9595</c:v>
                </c:pt>
                <c:pt idx="20">
                  <c:v>8829</c:v>
                </c:pt>
                <c:pt idx="21">
                  <c:v>9820</c:v>
                </c:pt>
                <c:pt idx="22">
                  <c:v>9777</c:v>
                </c:pt>
                <c:pt idx="23">
                  <c:v>10036</c:v>
                </c:pt>
                <c:pt idx="24">
                  <c:v>9510</c:v>
                </c:pt>
                <c:pt idx="25">
                  <c:v>8645</c:v>
                </c:pt>
                <c:pt idx="26">
                  <c:v>10032</c:v>
                </c:pt>
                <c:pt idx="27">
                  <c:v>9749</c:v>
                </c:pt>
                <c:pt idx="28">
                  <c:v>9057</c:v>
                </c:pt>
                <c:pt idx="29">
                  <c:v>8262</c:v>
                </c:pt>
                <c:pt idx="30">
                  <c:v>8947</c:v>
                </c:pt>
                <c:pt idx="31">
                  <c:v>9459</c:v>
                </c:pt>
                <c:pt idx="32">
                  <c:v>9344</c:v>
                </c:pt>
                <c:pt idx="33">
                  <c:v>8904</c:v>
                </c:pt>
                <c:pt idx="34">
                  <c:v>8417</c:v>
                </c:pt>
                <c:pt idx="35">
                  <c:v>8652</c:v>
                </c:pt>
                <c:pt idx="36">
                  <c:v>9336</c:v>
                </c:pt>
                <c:pt idx="37">
                  <c:v>9535</c:v>
                </c:pt>
                <c:pt idx="38">
                  <c:v>8391</c:v>
                </c:pt>
                <c:pt idx="39">
                  <c:v>8300</c:v>
                </c:pt>
                <c:pt idx="40">
                  <c:v>9153</c:v>
                </c:pt>
                <c:pt idx="41">
                  <c:v>10217</c:v>
                </c:pt>
                <c:pt idx="42">
                  <c:v>11000</c:v>
                </c:pt>
                <c:pt idx="43">
                  <c:v>8214</c:v>
                </c:pt>
                <c:pt idx="44">
                  <c:v>8071</c:v>
                </c:pt>
                <c:pt idx="45">
                  <c:v>8046</c:v>
                </c:pt>
                <c:pt idx="46">
                  <c:v>10139</c:v>
                </c:pt>
                <c:pt idx="47">
                  <c:v>10251</c:v>
                </c:pt>
                <c:pt idx="48">
                  <c:v>8348</c:v>
                </c:pt>
                <c:pt idx="49">
                  <c:v>7377</c:v>
                </c:pt>
                <c:pt idx="50">
                  <c:v>7482</c:v>
                </c:pt>
                <c:pt idx="51">
                  <c:v>8942</c:v>
                </c:pt>
                <c:pt idx="52">
                  <c:v>10795</c:v>
                </c:pt>
                <c:pt idx="53">
                  <c:v>9604</c:v>
                </c:pt>
                <c:pt idx="54">
                  <c:v>7750</c:v>
                </c:pt>
                <c:pt idx="55">
                  <c:v>7762</c:v>
                </c:pt>
                <c:pt idx="56">
                  <c:v>8559</c:v>
                </c:pt>
                <c:pt idx="57">
                  <c:v>10132</c:v>
                </c:pt>
                <c:pt idx="58">
                  <c:v>9657</c:v>
                </c:pt>
                <c:pt idx="59">
                  <c:v>7674</c:v>
                </c:pt>
                <c:pt idx="60">
                  <c:v>7181</c:v>
                </c:pt>
                <c:pt idx="61">
                  <c:v>7842</c:v>
                </c:pt>
                <c:pt idx="62">
                  <c:v>8949</c:v>
                </c:pt>
                <c:pt idx="63">
                  <c:v>10341</c:v>
                </c:pt>
                <c:pt idx="64">
                  <c:v>9291</c:v>
                </c:pt>
                <c:pt idx="65">
                  <c:v>8523</c:v>
                </c:pt>
                <c:pt idx="66">
                  <c:v>7325</c:v>
                </c:pt>
                <c:pt idx="67">
                  <c:v>8502</c:v>
                </c:pt>
                <c:pt idx="68">
                  <c:v>9482</c:v>
                </c:pt>
                <c:pt idx="69">
                  <c:v>11337</c:v>
                </c:pt>
                <c:pt idx="70">
                  <c:v>10502</c:v>
                </c:pt>
                <c:pt idx="71">
                  <c:v>8455</c:v>
                </c:pt>
                <c:pt idx="72">
                  <c:v>6423</c:v>
                </c:pt>
                <c:pt idx="73">
                  <c:v>7722</c:v>
                </c:pt>
                <c:pt idx="74">
                  <c:v>8863</c:v>
                </c:pt>
                <c:pt idx="75">
                  <c:v>9862</c:v>
                </c:pt>
                <c:pt idx="76">
                  <c:v>11035</c:v>
                </c:pt>
                <c:pt idx="77">
                  <c:v>8202</c:v>
                </c:pt>
                <c:pt idx="78">
                  <c:v>6871</c:v>
                </c:pt>
                <c:pt idx="79">
                  <c:v>7518</c:v>
                </c:pt>
                <c:pt idx="80">
                  <c:v>7630</c:v>
                </c:pt>
                <c:pt idx="81">
                  <c:v>9302</c:v>
                </c:pt>
                <c:pt idx="82">
                  <c:v>10857</c:v>
                </c:pt>
                <c:pt idx="83">
                  <c:v>9780</c:v>
                </c:pt>
                <c:pt idx="84">
                  <c:v>8894</c:v>
                </c:pt>
                <c:pt idx="85">
                  <c:v>6724</c:v>
                </c:pt>
                <c:pt idx="86">
                  <c:v>7051</c:v>
                </c:pt>
                <c:pt idx="87">
                  <c:v>7922</c:v>
                </c:pt>
                <c:pt idx="88">
                  <c:v>9333</c:v>
                </c:pt>
                <c:pt idx="89">
                  <c:v>10796</c:v>
                </c:pt>
                <c:pt idx="90">
                  <c:v>11306</c:v>
                </c:pt>
                <c:pt idx="91">
                  <c:v>9077</c:v>
                </c:pt>
                <c:pt idx="92">
                  <c:v>7430</c:v>
                </c:pt>
                <c:pt idx="93">
                  <c:v>7098</c:v>
                </c:pt>
                <c:pt idx="94">
                  <c:v>6857</c:v>
                </c:pt>
                <c:pt idx="95">
                  <c:v>7933</c:v>
                </c:pt>
                <c:pt idx="96">
                  <c:v>10157</c:v>
                </c:pt>
                <c:pt idx="97">
                  <c:v>11663</c:v>
                </c:pt>
                <c:pt idx="98">
                  <c:v>11234</c:v>
                </c:pt>
                <c:pt idx="99">
                  <c:v>9121</c:v>
                </c:pt>
                <c:pt idx="100">
                  <c:v>7664</c:v>
                </c:pt>
                <c:pt idx="101">
                  <c:v>6567</c:v>
                </c:pt>
                <c:pt idx="102">
                  <c:v>6752</c:v>
                </c:pt>
                <c:pt idx="103">
                  <c:v>7293</c:v>
                </c:pt>
                <c:pt idx="104">
                  <c:v>9060</c:v>
                </c:pt>
                <c:pt idx="105">
                  <c:v>10078</c:v>
                </c:pt>
                <c:pt idx="106">
                  <c:v>10329</c:v>
                </c:pt>
                <c:pt idx="107">
                  <c:v>10808</c:v>
                </c:pt>
                <c:pt idx="108">
                  <c:v>9274</c:v>
                </c:pt>
                <c:pt idx="109">
                  <c:v>7537</c:v>
                </c:pt>
                <c:pt idx="110">
                  <c:v>6485</c:v>
                </c:pt>
                <c:pt idx="111">
                  <c:v>6555</c:v>
                </c:pt>
                <c:pt idx="112">
                  <c:v>7242</c:v>
                </c:pt>
                <c:pt idx="113">
                  <c:v>8045</c:v>
                </c:pt>
                <c:pt idx="114">
                  <c:v>9631</c:v>
                </c:pt>
                <c:pt idx="115">
                  <c:v>11309</c:v>
                </c:pt>
                <c:pt idx="116">
                  <c:v>11732</c:v>
                </c:pt>
                <c:pt idx="117">
                  <c:v>10270</c:v>
                </c:pt>
                <c:pt idx="118">
                  <c:v>8954</c:v>
                </c:pt>
                <c:pt idx="119">
                  <c:v>7744</c:v>
                </c:pt>
                <c:pt idx="120">
                  <c:v>7028</c:v>
                </c:pt>
                <c:pt idx="121">
                  <c:v>7159</c:v>
                </c:pt>
                <c:pt idx="122">
                  <c:v>7834</c:v>
                </c:pt>
                <c:pt idx="123">
                  <c:v>8719</c:v>
                </c:pt>
                <c:pt idx="124">
                  <c:v>9161</c:v>
                </c:pt>
                <c:pt idx="125">
                  <c:v>10178</c:v>
                </c:pt>
                <c:pt idx="126">
                  <c:v>11416</c:v>
                </c:pt>
                <c:pt idx="127">
                  <c:v>10710</c:v>
                </c:pt>
                <c:pt idx="128">
                  <c:v>10208</c:v>
                </c:pt>
                <c:pt idx="129">
                  <c:v>8504</c:v>
                </c:pt>
                <c:pt idx="130">
                  <c:v>7299</c:v>
                </c:pt>
                <c:pt idx="131">
                  <c:v>6653</c:v>
                </c:pt>
                <c:pt idx="132">
                  <c:v>6503</c:v>
                </c:pt>
                <c:pt idx="133">
                  <c:v>6998</c:v>
                </c:pt>
                <c:pt idx="134">
                  <c:v>7360</c:v>
                </c:pt>
                <c:pt idx="135">
                  <c:v>8498</c:v>
                </c:pt>
                <c:pt idx="136">
                  <c:v>9789</c:v>
                </c:pt>
                <c:pt idx="137">
                  <c:v>10848</c:v>
                </c:pt>
                <c:pt idx="138">
                  <c:v>10690</c:v>
                </c:pt>
                <c:pt idx="139">
                  <c:v>11316</c:v>
                </c:pt>
                <c:pt idx="140">
                  <c:v>11923</c:v>
                </c:pt>
                <c:pt idx="141">
                  <c:v>10856</c:v>
                </c:pt>
                <c:pt idx="142">
                  <c:v>10172</c:v>
                </c:pt>
                <c:pt idx="143">
                  <c:v>8701</c:v>
                </c:pt>
                <c:pt idx="144">
                  <c:v>7420</c:v>
                </c:pt>
                <c:pt idx="145">
                  <c:v>7278</c:v>
                </c:pt>
                <c:pt idx="146">
                  <c:v>6903</c:v>
                </c:pt>
                <c:pt idx="147">
                  <c:v>7352</c:v>
                </c:pt>
                <c:pt idx="148">
                  <c:v>7913</c:v>
                </c:pt>
                <c:pt idx="149">
                  <c:v>8093</c:v>
                </c:pt>
                <c:pt idx="150">
                  <c:v>9230</c:v>
                </c:pt>
                <c:pt idx="151">
                  <c:v>10027</c:v>
                </c:pt>
                <c:pt idx="152">
                  <c:v>10502</c:v>
                </c:pt>
                <c:pt idx="153">
                  <c:v>11491</c:v>
                </c:pt>
                <c:pt idx="154">
                  <c:v>11675</c:v>
                </c:pt>
                <c:pt idx="155">
                  <c:v>11711</c:v>
                </c:pt>
                <c:pt idx="156">
                  <c:v>11221</c:v>
                </c:pt>
                <c:pt idx="157">
                  <c:v>11026</c:v>
                </c:pt>
                <c:pt idx="158">
                  <c:v>10258</c:v>
                </c:pt>
                <c:pt idx="159">
                  <c:v>11108</c:v>
                </c:pt>
                <c:pt idx="160">
                  <c:v>9599</c:v>
                </c:pt>
                <c:pt idx="161">
                  <c:v>9398</c:v>
                </c:pt>
                <c:pt idx="162">
                  <c:v>8449</c:v>
                </c:pt>
                <c:pt idx="163">
                  <c:v>7190</c:v>
                </c:pt>
                <c:pt idx="164">
                  <c:v>6968</c:v>
                </c:pt>
                <c:pt idx="165">
                  <c:v>7402</c:v>
                </c:pt>
                <c:pt idx="166">
                  <c:v>7139</c:v>
                </c:pt>
                <c:pt idx="167">
                  <c:v>6824</c:v>
                </c:pt>
                <c:pt idx="168">
                  <c:v>7395</c:v>
                </c:pt>
                <c:pt idx="169">
                  <c:v>7413</c:v>
                </c:pt>
                <c:pt idx="170">
                  <c:v>7716</c:v>
                </c:pt>
                <c:pt idx="171">
                  <c:v>8268</c:v>
                </c:pt>
                <c:pt idx="172">
                  <c:v>8357</c:v>
                </c:pt>
                <c:pt idx="173">
                  <c:v>7851</c:v>
                </c:pt>
                <c:pt idx="174">
                  <c:v>8387</c:v>
                </c:pt>
                <c:pt idx="175">
                  <c:v>8776</c:v>
                </c:pt>
                <c:pt idx="176">
                  <c:v>9267</c:v>
                </c:pt>
                <c:pt idx="177">
                  <c:v>8748</c:v>
                </c:pt>
                <c:pt idx="178">
                  <c:v>9647</c:v>
                </c:pt>
                <c:pt idx="179">
                  <c:v>9872</c:v>
                </c:pt>
                <c:pt idx="180">
                  <c:v>9856</c:v>
                </c:pt>
                <c:pt idx="181">
                  <c:v>10080</c:v>
                </c:pt>
                <c:pt idx="182">
                  <c:v>10266</c:v>
                </c:pt>
                <c:pt idx="183">
                  <c:v>10857</c:v>
                </c:pt>
                <c:pt idx="184">
                  <c:v>11136</c:v>
                </c:pt>
                <c:pt idx="185">
                  <c:v>11286</c:v>
                </c:pt>
                <c:pt idx="186">
                  <c:v>11826</c:v>
                </c:pt>
                <c:pt idx="187">
                  <c:v>11597</c:v>
                </c:pt>
                <c:pt idx="188">
                  <c:v>12384</c:v>
                </c:pt>
                <c:pt idx="189">
                  <c:v>12302</c:v>
                </c:pt>
                <c:pt idx="190">
                  <c:v>12049</c:v>
                </c:pt>
                <c:pt idx="191">
                  <c:v>12028</c:v>
                </c:pt>
                <c:pt idx="192">
                  <c:v>12682</c:v>
                </c:pt>
                <c:pt idx="193">
                  <c:v>11687</c:v>
                </c:pt>
                <c:pt idx="194">
                  <c:v>11788</c:v>
                </c:pt>
              </c:numCache>
            </c:numRef>
          </c:yVal>
          <c:smooth val="1"/>
          <c:extLst xmlns:c16r2="http://schemas.microsoft.com/office/drawing/2015/06/chart">
            <c:ext xmlns:c16="http://schemas.microsoft.com/office/drawing/2014/chart" uri="{C3380CC4-5D6E-409C-BE32-E72D297353CC}">
              <c16:uniqueId val="{00000000-94CB-4044-BE0D-1A30C418AB66}"/>
            </c:ext>
          </c:extLst>
        </c:ser>
        <c:dLbls>
          <c:showLegendKey val="0"/>
          <c:showVal val="0"/>
          <c:showCatName val="0"/>
          <c:showSerName val="0"/>
          <c:showPercent val="0"/>
          <c:showBubbleSize val="0"/>
        </c:dLbls>
        <c:axId val="925575640"/>
        <c:axId val="561010832"/>
      </c:scatterChart>
      <c:valAx>
        <c:axId val="925575640"/>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626965726179808"/>
              <c:y val="0.911939429033268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0832"/>
        <c:crosses val="autoZero"/>
        <c:crossBetween val="midCat"/>
      </c:valAx>
      <c:valAx>
        <c:axId val="56101083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255756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0426885726772395"/>
          <c:y val="2.9053747799597341E-2"/>
          <c:w val="0.86984929741261174"/>
          <c:h val="0.7958817411974447"/>
        </c:manualLayout>
      </c:layout>
      <c:scatterChart>
        <c:scatterStyle val="smoothMarker"/>
        <c:varyColors val="0"/>
        <c:ser>
          <c:idx val="0"/>
          <c:order val="0"/>
          <c:tx>
            <c:v>11次高調波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'11'!$B$1:$B$195</c:f>
              <c:numCache>
                <c:formatCode>General</c:formatCode>
                <c:ptCount val="195"/>
                <c:pt idx="0">
                  <c:v>0</c:v>
                </c:pt>
                <c:pt idx="1">
                  <c:v>0.22166666666666701</c:v>
                </c:pt>
                <c:pt idx="2">
                  <c:v>0.44333333333333302</c:v>
                </c:pt>
                <c:pt idx="3">
                  <c:v>0.66500000000000004</c:v>
                </c:pt>
                <c:pt idx="4">
                  <c:v>0.88666666666666705</c:v>
                </c:pt>
                <c:pt idx="5">
                  <c:v>1.1083333333333301</c:v>
                </c:pt>
                <c:pt idx="6">
                  <c:v>1.33</c:v>
                </c:pt>
                <c:pt idx="7">
                  <c:v>2.66</c:v>
                </c:pt>
                <c:pt idx="8">
                  <c:v>3.3250000000000002</c:v>
                </c:pt>
                <c:pt idx="9">
                  <c:v>3.99</c:v>
                </c:pt>
                <c:pt idx="10">
                  <c:v>4.43333333333333</c:v>
                </c:pt>
                <c:pt idx="11">
                  <c:v>4.8766666666666696</c:v>
                </c:pt>
                <c:pt idx="12">
                  <c:v>5.32</c:v>
                </c:pt>
                <c:pt idx="13">
                  <c:v>5.9850000000000003</c:v>
                </c:pt>
                <c:pt idx="14">
                  <c:v>6.65</c:v>
                </c:pt>
                <c:pt idx="15">
                  <c:v>7.3150000000000004</c:v>
                </c:pt>
                <c:pt idx="16">
                  <c:v>7.98</c:v>
                </c:pt>
                <c:pt idx="17">
                  <c:v>9.31</c:v>
                </c:pt>
                <c:pt idx="18">
                  <c:v>9.5760000000000005</c:v>
                </c:pt>
                <c:pt idx="19">
                  <c:v>9.8420000000000005</c:v>
                </c:pt>
                <c:pt idx="20">
                  <c:v>10.108000000000001</c:v>
                </c:pt>
                <c:pt idx="21">
                  <c:v>10.374000000000001</c:v>
                </c:pt>
                <c:pt idx="22">
                  <c:v>10.64</c:v>
                </c:pt>
                <c:pt idx="23">
                  <c:v>11.0833333333333</c:v>
                </c:pt>
                <c:pt idx="24">
                  <c:v>11.526666666666699</c:v>
                </c:pt>
                <c:pt idx="25">
                  <c:v>11.97</c:v>
                </c:pt>
                <c:pt idx="26">
                  <c:v>12.635</c:v>
                </c:pt>
                <c:pt idx="27">
                  <c:v>13.3</c:v>
                </c:pt>
                <c:pt idx="28">
                  <c:v>13.965</c:v>
                </c:pt>
                <c:pt idx="29">
                  <c:v>14.63</c:v>
                </c:pt>
                <c:pt idx="30">
                  <c:v>15.0733333333333</c:v>
                </c:pt>
                <c:pt idx="31">
                  <c:v>15.516666666666699</c:v>
                </c:pt>
                <c:pt idx="32">
                  <c:v>15.96</c:v>
                </c:pt>
                <c:pt idx="33">
                  <c:v>16.625</c:v>
                </c:pt>
                <c:pt idx="34">
                  <c:v>17.29</c:v>
                </c:pt>
                <c:pt idx="35">
                  <c:v>17.954999999999998</c:v>
                </c:pt>
                <c:pt idx="36">
                  <c:v>18.62</c:v>
                </c:pt>
                <c:pt idx="37">
                  <c:v>19.063333333333301</c:v>
                </c:pt>
                <c:pt idx="38">
                  <c:v>19.5066666666667</c:v>
                </c:pt>
                <c:pt idx="39">
                  <c:v>19.95</c:v>
                </c:pt>
                <c:pt idx="40">
                  <c:v>20.393333333333299</c:v>
                </c:pt>
                <c:pt idx="41">
                  <c:v>20.836666666666702</c:v>
                </c:pt>
                <c:pt idx="42">
                  <c:v>21.28</c:v>
                </c:pt>
                <c:pt idx="43">
                  <c:v>22.61</c:v>
                </c:pt>
                <c:pt idx="44">
                  <c:v>23.053333333333299</c:v>
                </c:pt>
                <c:pt idx="45">
                  <c:v>23.496666666666702</c:v>
                </c:pt>
                <c:pt idx="46">
                  <c:v>23.94</c:v>
                </c:pt>
                <c:pt idx="47">
                  <c:v>24.383333333333301</c:v>
                </c:pt>
                <c:pt idx="48">
                  <c:v>24.8266666666667</c:v>
                </c:pt>
                <c:pt idx="49">
                  <c:v>25.27</c:v>
                </c:pt>
                <c:pt idx="50">
                  <c:v>25.934999999999999</c:v>
                </c:pt>
                <c:pt idx="51">
                  <c:v>26.6</c:v>
                </c:pt>
                <c:pt idx="52">
                  <c:v>27.043333333333301</c:v>
                </c:pt>
                <c:pt idx="53">
                  <c:v>27.4866666666667</c:v>
                </c:pt>
                <c:pt idx="54">
                  <c:v>27.93</c:v>
                </c:pt>
                <c:pt idx="55">
                  <c:v>28.373333333333299</c:v>
                </c:pt>
                <c:pt idx="56">
                  <c:v>28.816666666666698</c:v>
                </c:pt>
                <c:pt idx="57">
                  <c:v>29.26</c:v>
                </c:pt>
                <c:pt idx="58">
                  <c:v>29.703333333333301</c:v>
                </c:pt>
                <c:pt idx="59">
                  <c:v>30.1466666666667</c:v>
                </c:pt>
                <c:pt idx="60">
                  <c:v>30.59</c:v>
                </c:pt>
                <c:pt idx="61">
                  <c:v>31.033333333333299</c:v>
                </c:pt>
                <c:pt idx="62">
                  <c:v>31.476666666666599</c:v>
                </c:pt>
                <c:pt idx="63">
                  <c:v>31.92</c:v>
                </c:pt>
                <c:pt idx="64">
                  <c:v>32.363333333333301</c:v>
                </c:pt>
                <c:pt idx="65">
                  <c:v>32.806666666666601</c:v>
                </c:pt>
                <c:pt idx="66">
                  <c:v>33.25</c:v>
                </c:pt>
                <c:pt idx="67">
                  <c:v>33.6933333333333</c:v>
                </c:pt>
                <c:pt idx="68">
                  <c:v>34.136666666666599</c:v>
                </c:pt>
                <c:pt idx="69">
                  <c:v>34.58</c:v>
                </c:pt>
                <c:pt idx="70">
                  <c:v>35.244999999999997</c:v>
                </c:pt>
                <c:pt idx="71">
                  <c:v>35.909999999999997</c:v>
                </c:pt>
                <c:pt idx="72">
                  <c:v>36.2425</c:v>
                </c:pt>
                <c:pt idx="73">
                  <c:v>36.575000000000003</c:v>
                </c:pt>
                <c:pt idx="74">
                  <c:v>36.907499999999999</c:v>
                </c:pt>
                <c:pt idx="75">
                  <c:v>37.24</c:v>
                </c:pt>
                <c:pt idx="76">
                  <c:v>37.683333333333302</c:v>
                </c:pt>
                <c:pt idx="77">
                  <c:v>38.126666666666601</c:v>
                </c:pt>
                <c:pt idx="78">
                  <c:v>38.57</c:v>
                </c:pt>
                <c:pt idx="79">
                  <c:v>38.902500000000003</c:v>
                </c:pt>
                <c:pt idx="80">
                  <c:v>39.234999999999999</c:v>
                </c:pt>
                <c:pt idx="81">
                  <c:v>39.567500000000003</c:v>
                </c:pt>
                <c:pt idx="82">
                  <c:v>39.9</c:v>
                </c:pt>
                <c:pt idx="83">
                  <c:v>40.343333333333298</c:v>
                </c:pt>
                <c:pt idx="84">
                  <c:v>40.786666666666598</c:v>
                </c:pt>
                <c:pt idx="85">
                  <c:v>41.23</c:v>
                </c:pt>
                <c:pt idx="86">
                  <c:v>41.5625</c:v>
                </c:pt>
                <c:pt idx="87">
                  <c:v>41.895000000000003</c:v>
                </c:pt>
                <c:pt idx="88">
                  <c:v>42.227499999999999</c:v>
                </c:pt>
                <c:pt idx="89">
                  <c:v>42.56</c:v>
                </c:pt>
                <c:pt idx="90">
                  <c:v>43.003333333333302</c:v>
                </c:pt>
                <c:pt idx="91">
                  <c:v>43.446666666666601</c:v>
                </c:pt>
                <c:pt idx="92">
                  <c:v>43.89</c:v>
                </c:pt>
                <c:pt idx="93">
                  <c:v>44.155999999999999</c:v>
                </c:pt>
                <c:pt idx="94">
                  <c:v>44.421999999999997</c:v>
                </c:pt>
                <c:pt idx="95">
                  <c:v>44.688000000000002</c:v>
                </c:pt>
                <c:pt idx="96">
                  <c:v>44.954000000000001</c:v>
                </c:pt>
                <c:pt idx="97">
                  <c:v>45.22</c:v>
                </c:pt>
                <c:pt idx="98">
                  <c:v>45.552500000000002</c:v>
                </c:pt>
                <c:pt idx="99">
                  <c:v>45.884999999999998</c:v>
                </c:pt>
                <c:pt idx="100">
                  <c:v>46.217500000000001</c:v>
                </c:pt>
                <c:pt idx="101">
                  <c:v>46.55</c:v>
                </c:pt>
                <c:pt idx="102">
                  <c:v>46.816000000000003</c:v>
                </c:pt>
                <c:pt idx="103">
                  <c:v>47.082000000000001</c:v>
                </c:pt>
                <c:pt idx="104">
                  <c:v>47.347999999999999</c:v>
                </c:pt>
                <c:pt idx="105">
                  <c:v>47.613999999999997</c:v>
                </c:pt>
                <c:pt idx="106">
                  <c:v>47.88</c:v>
                </c:pt>
                <c:pt idx="107">
                  <c:v>48.323333333333302</c:v>
                </c:pt>
                <c:pt idx="108">
                  <c:v>48.766666666666602</c:v>
                </c:pt>
                <c:pt idx="109">
                  <c:v>49.21</c:v>
                </c:pt>
                <c:pt idx="110">
                  <c:v>49.431666666666601</c:v>
                </c:pt>
                <c:pt idx="111">
                  <c:v>49.6533333333333</c:v>
                </c:pt>
                <c:pt idx="112">
                  <c:v>49.875</c:v>
                </c:pt>
                <c:pt idx="113">
                  <c:v>50.0966666666666</c:v>
                </c:pt>
                <c:pt idx="114">
                  <c:v>50.3183333333333</c:v>
                </c:pt>
                <c:pt idx="115">
                  <c:v>50.54</c:v>
                </c:pt>
                <c:pt idx="116">
                  <c:v>50.805999999999997</c:v>
                </c:pt>
                <c:pt idx="117">
                  <c:v>51.072000000000003</c:v>
                </c:pt>
                <c:pt idx="118">
                  <c:v>51.338000000000001</c:v>
                </c:pt>
                <c:pt idx="119">
                  <c:v>51.603999999999999</c:v>
                </c:pt>
                <c:pt idx="120">
                  <c:v>51.87</c:v>
                </c:pt>
                <c:pt idx="121">
                  <c:v>52.136000000000003</c:v>
                </c:pt>
                <c:pt idx="122">
                  <c:v>52.402000000000001</c:v>
                </c:pt>
                <c:pt idx="123">
                  <c:v>52.667999999999999</c:v>
                </c:pt>
                <c:pt idx="124">
                  <c:v>52.933999999999997</c:v>
                </c:pt>
                <c:pt idx="125">
                  <c:v>53.2</c:v>
                </c:pt>
                <c:pt idx="126">
                  <c:v>53.466000000000001</c:v>
                </c:pt>
                <c:pt idx="127">
                  <c:v>53.731999999999999</c:v>
                </c:pt>
                <c:pt idx="128">
                  <c:v>53.997999999999998</c:v>
                </c:pt>
                <c:pt idx="129">
                  <c:v>54.264000000000003</c:v>
                </c:pt>
                <c:pt idx="130">
                  <c:v>54.53</c:v>
                </c:pt>
                <c:pt idx="131">
                  <c:v>55.86</c:v>
                </c:pt>
                <c:pt idx="132">
                  <c:v>56.049999999999898</c:v>
                </c:pt>
                <c:pt idx="133">
                  <c:v>56.24</c:v>
                </c:pt>
                <c:pt idx="134">
                  <c:v>56.43</c:v>
                </c:pt>
                <c:pt idx="135">
                  <c:v>56.619999999999898</c:v>
                </c:pt>
                <c:pt idx="136">
                  <c:v>56.81</c:v>
                </c:pt>
                <c:pt idx="137">
                  <c:v>57</c:v>
                </c:pt>
                <c:pt idx="138">
                  <c:v>57.189999999999898</c:v>
                </c:pt>
                <c:pt idx="139">
                  <c:v>57.379999999999903</c:v>
                </c:pt>
                <c:pt idx="140">
                  <c:v>57.57</c:v>
                </c:pt>
                <c:pt idx="141">
                  <c:v>57.759999999999899</c:v>
                </c:pt>
                <c:pt idx="142">
                  <c:v>57.949999999999903</c:v>
                </c:pt>
                <c:pt idx="143">
                  <c:v>58.14</c:v>
                </c:pt>
                <c:pt idx="144">
                  <c:v>58.329999999999899</c:v>
                </c:pt>
                <c:pt idx="145">
                  <c:v>58.519999999999897</c:v>
                </c:pt>
                <c:pt idx="146">
                  <c:v>58.709999999999901</c:v>
                </c:pt>
                <c:pt idx="147">
                  <c:v>58.899999999999899</c:v>
                </c:pt>
                <c:pt idx="148">
                  <c:v>59.089999999999897</c:v>
                </c:pt>
                <c:pt idx="149">
                  <c:v>59.279999999999902</c:v>
                </c:pt>
                <c:pt idx="150">
                  <c:v>59.469999999999899</c:v>
                </c:pt>
                <c:pt idx="151">
                  <c:v>59.659999999999897</c:v>
                </c:pt>
                <c:pt idx="152">
                  <c:v>59.849999999999902</c:v>
                </c:pt>
                <c:pt idx="153">
                  <c:v>59.997777777777699</c:v>
                </c:pt>
                <c:pt idx="154">
                  <c:v>60.145555555555497</c:v>
                </c:pt>
                <c:pt idx="155">
                  <c:v>60.293333333333301</c:v>
                </c:pt>
                <c:pt idx="156">
                  <c:v>60.441111111111098</c:v>
                </c:pt>
                <c:pt idx="157">
                  <c:v>60.588888888888803</c:v>
                </c:pt>
                <c:pt idx="158">
                  <c:v>60.736666666666601</c:v>
                </c:pt>
                <c:pt idx="159">
                  <c:v>60.884444444444398</c:v>
                </c:pt>
                <c:pt idx="160">
                  <c:v>61.032222222222202</c:v>
                </c:pt>
                <c:pt idx="161">
                  <c:v>61.1799999999999</c:v>
                </c:pt>
                <c:pt idx="162">
                  <c:v>61.844999999999899</c:v>
                </c:pt>
                <c:pt idx="163">
                  <c:v>62.509999999999899</c:v>
                </c:pt>
                <c:pt idx="164">
                  <c:v>63.174999999999898</c:v>
                </c:pt>
                <c:pt idx="165">
                  <c:v>63.839999999999897</c:v>
                </c:pt>
                <c:pt idx="166">
                  <c:v>65.169999999999902</c:v>
                </c:pt>
                <c:pt idx="167">
                  <c:v>65.243888888888804</c:v>
                </c:pt>
                <c:pt idx="168">
                  <c:v>65.317777777777707</c:v>
                </c:pt>
                <c:pt idx="169">
                  <c:v>65.391666666666595</c:v>
                </c:pt>
                <c:pt idx="170">
                  <c:v>65.465555555555497</c:v>
                </c:pt>
                <c:pt idx="171">
                  <c:v>65.539444444444399</c:v>
                </c:pt>
                <c:pt idx="172">
                  <c:v>65.613333333333301</c:v>
                </c:pt>
                <c:pt idx="173">
                  <c:v>65.687222222222204</c:v>
                </c:pt>
                <c:pt idx="174">
                  <c:v>65.761111111111106</c:v>
                </c:pt>
                <c:pt idx="175">
                  <c:v>65.834999999999994</c:v>
                </c:pt>
                <c:pt idx="176">
                  <c:v>65.908888888888796</c:v>
                </c:pt>
                <c:pt idx="177">
                  <c:v>65.982777777777699</c:v>
                </c:pt>
                <c:pt idx="178">
                  <c:v>66.056666666666601</c:v>
                </c:pt>
                <c:pt idx="179">
                  <c:v>66.130555555555503</c:v>
                </c:pt>
                <c:pt idx="180">
                  <c:v>66.204444444444405</c:v>
                </c:pt>
                <c:pt idx="181">
                  <c:v>66.278333333333293</c:v>
                </c:pt>
                <c:pt idx="182">
                  <c:v>66.352222222222196</c:v>
                </c:pt>
                <c:pt idx="183">
                  <c:v>66.426111111111098</c:v>
                </c:pt>
                <c:pt idx="184">
                  <c:v>66.499999999999901</c:v>
                </c:pt>
                <c:pt idx="185">
                  <c:v>67.829999999999899</c:v>
                </c:pt>
                <c:pt idx="186">
                  <c:v>68.095999999999904</c:v>
                </c:pt>
                <c:pt idx="187">
                  <c:v>68.361999999999895</c:v>
                </c:pt>
                <c:pt idx="188">
                  <c:v>68.627999999999901</c:v>
                </c:pt>
                <c:pt idx="189">
                  <c:v>68.893999999999906</c:v>
                </c:pt>
                <c:pt idx="190">
                  <c:v>69.159999999999897</c:v>
                </c:pt>
                <c:pt idx="191">
                  <c:v>70.489999999999895</c:v>
                </c:pt>
                <c:pt idx="192">
                  <c:v>70.822499999999906</c:v>
                </c:pt>
                <c:pt idx="193">
                  <c:v>71.154999999999902</c:v>
                </c:pt>
                <c:pt idx="194">
                  <c:v>71.487499999999898</c:v>
                </c:pt>
              </c:numCache>
            </c:numRef>
          </c:xVal>
          <c:yVal>
            <c:numRef>
              <c:f>'11'!$C$1:$C$195</c:f>
              <c:numCache>
                <c:formatCode>General</c:formatCode>
                <c:ptCount val="195"/>
                <c:pt idx="0">
                  <c:v>8133</c:v>
                </c:pt>
                <c:pt idx="1">
                  <c:v>8401</c:v>
                </c:pt>
                <c:pt idx="2">
                  <c:v>8677</c:v>
                </c:pt>
                <c:pt idx="3">
                  <c:v>8524</c:v>
                </c:pt>
                <c:pt idx="4">
                  <c:v>8719</c:v>
                </c:pt>
                <c:pt idx="5">
                  <c:v>8768</c:v>
                </c:pt>
                <c:pt idx="6">
                  <c:v>8381</c:v>
                </c:pt>
                <c:pt idx="7">
                  <c:v>8873</c:v>
                </c:pt>
                <c:pt idx="8">
                  <c:v>8414</c:v>
                </c:pt>
                <c:pt idx="9">
                  <c:v>7911</c:v>
                </c:pt>
                <c:pt idx="10">
                  <c:v>8332</c:v>
                </c:pt>
                <c:pt idx="11">
                  <c:v>8364</c:v>
                </c:pt>
                <c:pt idx="12">
                  <c:v>9020</c:v>
                </c:pt>
                <c:pt idx="13">
                  <c:v>8990</c:v>
                </c:pt>
                <c:pt idx="14">
                  <c:v>7935</c:v>
                </c:pt>
                <c:pt idx="15">
                  <c:v>8192</c:v>
                </c:pt>
                <c:pt idx="16">
                  <c:v>8408</c:v>
                </c:pt>
                <c:pt idx="17">
                  <c:v>7723</c:v>
                </c:pt>
                <c:pt idx="18">
                  <c:v>8223</c:v>
                </c:pt>
                <c:pt idx="19">
                  <c:v>8265</c:v>
                </c:pt>
                <c:pt idx="20">
                  <c:v>8404</c:v>
                </c:pt>
                <c:pt idx="21">
                  <c:v>8602</c:v>
                </c:pt>
                <c:pt idx="22">
                  <c:v>8605</c:v>
                </c:pt>
                <c:pt idx="23">
                  <c:v>8280</c:v>
                </c:pt>
                <c:pt idx="24">
                  <c:v>7971</c:v>
                </c:pt>
                <c:pt idx="25">
                  <c:v>7904</c:v>
                </c:pt>
                <c:pt idx="26">
                  <c:v>8622</c:v>
                </c:pt>
                <c:pt idx="27">
                  <c:v>8675</c:v>
                </c:pt>
                <c:pt idx="28">
                  <c:v>8093</c:v>
                </c:pt>
                <c:pt idx="29">
                  <c:v>7526</c:v>
                </c:pt>
                <c:pt idx="30">
                  <c:v>7893</c:v>
                </c:pt>
                <c:pt idx="31">
                  <c:v>8406</c:v>
                </c:pt>
                <c:pt idx="32">
                  <c:v>8460</c:v>
                </c:pt>
                <c:pt idx="33">
                  <c:v>7729</c:v>
                </c:pt>
                <c:pt idx="34">
                  <c:v>7127</c:v>
                </c:pt>
                <c:pt idx="35">
                  <c:v>8523</c:v>
                </c:pt>
                <c:pt idx="36">
                  <c:v>8549</c:v>
                </c:pt>
                <c:pt idx="37">
                  <c:v>8268</c:v>
                </c:pt>
                <c:pt idx="38">
                  <c:v>7568</c:v>
                </c:pt>
                <c:pt idx="39">
                  <c:v>7451</c:v>
                </c:pt>
                <c:pt idx="40">
                  <c:v>8001</c:v>
                </c:pt>
                <c:pt idx="41">
                  <c:v>8373</c:v>
                </c:pt>
                <c:pt idx="42">
                  <c:v>8667</c:v>
                </c:pt>
                <c:pt idx="43">
                  <c:v>6900</c:v>
                </c:pt>
                <c:pt idx="44">
                  <c:v>7364</c:v>
                </c:pt>
                <c:pt idx="45">
                  <c:v>7668</c:v>
                </c:pt>
                <c:pt idx="46">
                  <c:v>8864</c:v>
                </c:pt>
                <c:pt idx="47">
                  <c:v>8383</c:v>
                </c:pt>
                <c:pt idx="48">
                  <c:v>6875</c:v>
                </c:pt>
                <c:pt idx="49">
                  <c:v>6508</c:v>
                </c:pt>
                <c:pt idx="50">
                  <c:v>7270</c:v>
                </c:pt>
                <c:pt idx="51">
                  <c:v>9910</c:v>
                </c:pt>
                <c:pt idx="52">
                  <c:v>9272</c:v>
                </c:pt>
                <c:pt idx="53">
                  <c:v>7610</c:v>
                </c:pt>
                <c:pt idx="54">
                  <c:v>6178</c:v>
                </c:pt>
                <c:pt idx="55">
                  <c:v>7381</c:v>
                </c:pt>
                <c:pt idx="56">
                  <c:v>7817</c:v>
                </c:pt>
                <c:pt idx="57">
                  <c:v>9578</c:v>
                </c:pt>
                <c:pt idx="58">
                  <c:v>8645</c:v>
                </c:pt>
                <c:pt idx="59">
                  <c:v>6795</c:v>
                </c:pt>
                <c:pt idx="60">
                  <c:v>6510</c:v>
                </c:pt>
                <c:pt idx="61">
                  <c:v>7416</c:v>
                </c:pt>
                <c:pt idx="62">
                  <c:v>8621</c:v>
                </c:pt>
                <c:pt idx="63">
                  <c:v>9690</c:v>
                </c:pt>
                <c:pt idx="64">
                  <c:v>7433</c:v>
                </c:pt>
                <c:pt idx="65">
                  <c:v>7014</c:v>
                </c:pt>
                <c:pt idx="66">
                  <c:v>6650</c:v>
                </c:pt>
                <c:pt idx="67">
                  <c:v>7226</c:v>
                </c:pt>
                <c:pt idx="68">
                  <c:v>8863</c:v>
                </c:pt>
                <c:pt idx="69">
                  <c:v>9450</c:v>
                </c:pt>
                <c:pt idx="70">
                  <c:v>7813</c:v>
                </c:pt>
                <c:pt idx="71">
                  <c:v>6093</c:v>
                </c:pt>
                <c:pt idx="72">
                  <c:v>6502</c:v>
                </c:pt>
                <c:pt idx="73">
                  <c:v>7199</c:v>
                </c:pt>
                <c:pt idx="74">
                  <c:v>9310</c:v>
                </c:pt>
                <c:pt idx="75">
                  <c:v>10186</c:v>
                </c:pt>
                <c:pt idx="76">
                  <c:v>9219</c:v>
                </c:pt>
                <c:pt idx="77">
                  <c:v>6937</c:v>
                </c:pt>
                <c:pt idx="78">
                  <c:v>6270</c:v>
                </c:pt>
                <c:pt idx="79">
                  <c:v>7088</c:v>
                </c:pt>
                <c:pt idx="80">
                  <c:v>8364</c:v>
                </c:pt>
                <c:pt idx="81">
                  <c:v>9253</c:v>
                </c:pt>
                <c:pt idx="82">
                  <c:v>10158</c:v>
                </c:pt>
                <c:pt idx="83">
                  <c:v>8773</c:v>
                </c:pt>
                <c:pt idx="84">
                  <c:v>6430</c:v>
                </c:pt>
                <c:pt idx="85">
                  <c:v>6357</c:v>
                </c:pt>
                <c:pt idx="86">
                  <c:v>6374</c:v>
                </c:pt>
                <c:pt idx="87">
                  <c:v>7752</c:v>
                </c:pt>
                <c:pt idx="88">
                  <c:v>9340</c:v>
                </c:pt>
                <c:pt idx="89">
                  <c:v>10073</c:v>
                </c:pt>
                <c:pt idx="90">
                  <c:v>8090</c:v>
                </c:pt>
                <c:pt idx="91">
                  <c:v>7014</c:v>
                </c:pt>
                <c:pt idx="92">
                  <c:v>6104</c:v>
                </c:pt>
                <c:pt idx="93">
                  <c:v>6286</c:v>
                </c:pt>
                <c:pt idx="94">
                  <c:v>7102</c:v>
                </c:pt>
                <c:pt idx="95">
                  <c:v>8741</c:v>
                </c:pt>
                <c:pt idx="96">
                  <c:v>9355</c:v>
                </c:pt>
                <c:pt idx="97">
                  <c:v>10496</c:v>
                </c:pt>
                <c:pt idx="98">
                  <c:v>9567</c:v>
                </c:pt>
                <c:pt idx="99">
                  <c:v>7325</c:v>
                </c:pt>
                <c:pt idx="100">
                  <c:v>6383</c:v>
                </c:pt>
                <c:pt idx="101">
                  <c:v>5997</c:v>
                </c:pt>
                <c:pt idx="102">
                  <c:v>6631</c:v>
                </c:pt>
                <c:pt idx="103">
                  <c:v>7355</c:v>
                </c:pt>
                <c:pt idx="104">
                  <c:v>9124</c:v>
                </c:pt>
                <c:pt idx="105">
                  <c:v>10377</c:v>
                </c:pt>
                <c:pt idx="106">
                  <c:v>10850</c:v>
                </c:pt>
                <c:pt idx="107">
                  <c:v>9130</c:v>
                </c:pt>
                <c:pt idx="108">
                  <c:v>7460</c:v>
                </c:pt>
                <c:pt idx="109">
                  <c:v>6291</c:v>
                </c:pt>
                <c:pt idx="110">
                  <c:v>6339</c:v>
                </c:pt>
                <c:pt idx="111">
                  <c:v>6446</c:v>
                </c:pt>
                <c:pt idx="112">
                  <c:v>7473</c:v>
                </c:pt>
                <c:pt idx="113">
                  <c:v>9020</c:v>
                </c:pt>
                <c:pt idx="114">
                  <c:v>9962</c:v>
                </c:pt>
                <c:pt idx="115">
                  <c:v>10839</c:v>
                </c:pt>
                <c:pt idx="116">
                  <c:v>10368</c:v>
                </c:pt>
                <c:pt idx="117">
                  <c:v>7856</c:v>
                </c:pt>
                <c:pt idx="118">
                  <c:v>6923</c:v>
                </c:pt>
                <c:pt idx="119">
                  <c:v>5861</c:v>
                </c:pt>
                <c:pt idx="120">
                  <c:v>5846</c:v>
                </c:pt>
                <c:pt idx="121">
                  <c:v>6317</c:v>
                </c:pt>
                <c:pt idx="122">
                  <c:v>7413</c:v>
                </c:pt>
                <c:pt idx="123">
                  <c:v>8720</c:v>
                </c:pt>
                <c:pt idx="124">
                  <c:v>9863</c:v>
                </c:pt>
                <c:pt idx="125">
                  <c:v>10789</c:v>
                </c:pt>
                <c:pt idx="126">
                  <c:v>10143</c:v>
                </c:pt>
                <c:pt idx="127">
                  <c:v>9197</c:v>
                </c:pt>
                <c:pt idx="128">
                  <c:v>8522</c:v>
                </c:pt>
                <c:pt idx="129">
                  <c:v>6736</c:v>
                </c:pt>
                <c:pt idx="130">
                  <c:v>5689</c:v>
                </c:pt>
                <c:pt idx="131">
                  <c:v>6334</c:v>
                </c:pt>
                <c:pt idx="132">
                  <c:v>5904</c:v>
                </c:pt>
                <c:pt idx="133">
                  <c:v>7152</c:v>
                </c:pt>
                <c:pt idx="134">
                  <c:v>8069</c:v>
                </c:pt>
                <c:pt idx="135">
                  <c:v>8979</c:v>
                </c:pt>
                <c:pt idx="136">
                  <c:v>9978</c:v>
                </c:pt>
                <c:pt idx="137">
                  <c:v>10453</c:v>
                </c:pt>
                <c:pt idx="138">
                  <c:v>11182</c:v>
                </c:pt>
                <c:pt idx="139">
                  <c:v>10131</c:v>
                </c:pt>
                <c:pt idx="140">
                  <c:v>8743</c:v>
                </c:pt>
                <c:pt idx="141">
                  <c:v>7305</c:v>
                </c:pt>
                <c:pt idx="142">
                  <c:v>6572</c:v>
                </c:pt>
                <c:pt idx="143">
                  <c:v>5998</c:v>
                </c:pt>
                <c:pt idx="144">
                  <c:v>5775</c:v>
                </c:pt>
                <c:pt idx="145">
                  <c:v>5745</c:v>
                </c:pt>
                <c:pt idx="146">
                  <c:v>6125</c:v>
                </c:pt>
                <c:pt idx="147">
                  <c:v>6892</c:v>
                </c:pt>
                <c:pt idx="148">
                  <c:v>7462</c:v>
                </c:pt>
                <c:pt idx="149">
                  <c:v>8630</c:v>
                </c:pt>
                <c:pt idx="150">
                  <c:v>9705</c:v>
                </c:pt>
                <c:pt idx="151">
                  <c:v>10558</c:v>
                </c:pt>
                <c:pt idx="152">
                  <c:v>11333</c:v>
                </c:pt>
                <c:pt idx="153">
                  <c:v>10836</c:v>
                </c:pt>
                <c:pt idx="154">
                  <c:v>10730</c:v>
                </c:pt>
                <c:pt idx="155">
                  <c:v>10391</c:v>
                </c:pt>
                <c:pt idx="156">
                  <c:v>10177</c:v>
                </c:pt>
                <c:pt idx="157">
                  <c:v>9045</c:v>
                </c:pt>
                <c:pt idx="158">
                  <c:v>7701</c:v>
                </c:pt>
                <c:pt idx="159">
                  <c:v>6948</c:v>
                </c:pt>
                <c:pt idx="160">
                  <c:v>5911</c:v>
                </c:pt>
                <c:pt idx="161">
                  <c:v>5812</c:v>
                </c:pt>
                <c:pt idx="162">
                  <c:v>5843</c:v>
                </c:pt>
                <c:pt idx="163">
                  <c:v>5968</c:v>
                </c:pt>
                <c:pt idx="164">
                  <c:v>5515</c:v>
                </c:pt>
                <c:pt idx="165">
                  <c:v>5402</c:v>
                </c:pt>
                <c:pt idx="166">
                  <c:v>6653</c:v>
                </c:pt>
                <c:pt idx="167">
                  <c:v>6178</c:v>
                </c:pt>
                <c:pt idx="168">
                  <c:v>6328</c:v>
                </c:pt>
                <c:pt idx="169">
                  <c:v>7406</c:v>
                </c:pt>
                <c:pt idx="170">
                  <c:v>7677</c:v>
                </c:pt>
                <c:pt idx="171">
                  <c:v>7844</c:v>
                </c:pt>
                <c:pt idx="172">
                  <c:v>8085</c:v>
                </c:pt>
                <c:pt idx="173">
                  <c:v>8221</c:v>
                </c:pt>
                <c:pt idx="174">
                  <c:v>8926</c:v>
                </c:pt>
                <c:pt idx="175">
                  <c:v>9158</c:v>
                </c:pt>
                <c:pt idx="176">
                  <c:v>9475</c:v>
                </c:pt>
                <c:pt idx="177">
                  <c:v>9638</c:v>
                </c:pt>
                <c:pt idx="178">
                  <c:v>9824</c:v>
                </c:pt>
                <c:pt idx="179">
                  <c:v>9775</c:v>
                </c:pt>
                <c:pt idx="180">
                  <c:v>10811</c:v>
                </c:pt>
                <c:pt idx="181">
                  <c:v>10391</c:v>
                </c:pt>
                <c:pt idx="182">
                  <c:v>10857</c:v>
                </c:pt>
                <c:pt idx="183">
                  <c:v>10683</c:v>
                </c:pt>
                <c:pt idx="184">
                  <c:v>11080</c:v>
                </c:pt>
                <c:pt idx="185">
                  <c:v>10701</c:v>
                </c:pt>
                <c:pt idx="186">
                  <c:v>10713</c:v>
                </c:pt>
                <c:pt idx="187">
                  <c:v>10456</c:v>
                </c:pt>
                <c:pt idx="188">
                  <c:v>10395</c:v>
                </c:pt>
                <c:pt idx="189">
                  <c:v>10364</c:v>
                </c:pt>
                <c:pt idx="190">
                  <c:v>10181</c:v>
                </c:pt>
                <c:pt idx="191">
                  <c:v>10518</c:v>
                </c:pt>
                <c:pt idx="192">
                  <c:v>10270</c:v>
                </c:pt>
                <c:pt idx="193">
                  <c:v>9926</c:v>
                </c:pt>
                <c:pt idx="194">
                  <c:v>10247</c:v>
                </c:pt>
              </c:numCache>
            </c:numRef>
          </c:yVal>
          <c:smooth val="1"/>
          <c:extLst xmlns:c16r2="http://schemas.microsoft.com/office/drawing/2015/06/chart">
            <c:ext xmlns:c16="http://schemas.microsoft.com/office/drawing/2014/chart" uri="{C3380CC4-5D6E-409C-BE32-E72D297353CC}">
              <c16:uniqueId val="{00000000-2C6F-4480-B2AA-418719CD4AA1}"/>
            </c:ext>
          </c:extLst>
        </c:ser>
        <c:dLbls>
          <c:showLegendKey val="0"/>
          <c:showVal val="0"/>
          <c:showCatName val="0"/>
          <c:showSerName val="0"/>
          <c:showPercent val="0"/>
          <c:showBubbleSize val="0"/>
        </c:dLbls>
        <c:axId val="561012792"/>
        <c:axId val="561011224"/>
      </c:scatterChart>
      <c:valAx>
        <c:axId val="561012792"/>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097332612351022"/>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1224"/>
        <c:crosses val="autoZero"/>
        <c:crossBetween val="midCat"/>
      </c:valAx>
      <c:valAx>
        <c:axId val="5610112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2792"/>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9.9565188406011806E-2"/>
          <c:y val="2.9053747799597341E-2"/>
          <c:w val="0.87455296627432388"/>
          <c:h val="0.80920027615859891"/>
        </c:manualLayout>
      </c:layout>
      <c:scatterChart>
        <c:scatterStyle val="smoothMarker"/>
        <c:varyColors val="0"/>
        <c:ser>
          <c:idx val="0"/>
          <c:order val="0"/>
          <c:tx>
            <c:v>12次高調波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'12'!$B$1:$B$195</c:f>
              <c:numCache>
                <c:formatCode>General</c:formatCode>
                <c:ptCount val="195"/>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'12'!$C$1:$C$195</c:f>
              <c:numCache>
                <c:formatCode>General</c:formatCode>
                <c:ptCount val="195"/>
                <c:pt idx="0">
                  <c:v>8963</c:v>
                </c:pt>
                <c:pt idx="1">
                  <c:v>8610</c:v>
                </c:pt>
                <c:pt idx="2">
                  <c:v>8632</c:v>
                </c:pt>
                <c:pt idx="3">
                  <c:v>8804</c:v>
                </c:pt>
                <c:pt idx="4">
                  <c:v>8841</c:v>
                </c:pt>
                <c:pt idx="5">
                  <c:v>8781</c:v>
                </c:pt>
                <c:pt idx="6">
                  <c:v>8308</c:v>
                </c:pt>
                <c:pt idx="7">
                  <c:v>8960</c:v>
                </c:pt>
                <c:pt idx="8">
                  <c:v>9088</c:v>
                </c:pt>
                <c:pt idx="9">
                  <c:v>8508</c:v>
                </c:pt>
                <c:pt idx="10">
                  <c:v>8628</c:v>
                </c:pt>
                <c:pt idx="11">
                  <c:v>9121</c:v>
                </c:pt>
                <c:pt idx="12">
                  <c:v>9074</c:v>
                </c:pt>
                <c:pt idx="13">
                  <c:v>9078</c:v>
                </c:pt>
                <c:pt idx="14">
                  <c:v>8648</c:v>
                </c:pt>
                <c:pt idx="15">
                  <c:v>8924</c:v>
                </c:pt>
                <c:pt idx="16">
                  <c:v>8627</c:v>
                </c:pt>
                <c:pt idx="17">
                  <c:v>8624</c:v>
                </c:pt>
                <c:pt idx="18">
                  <c:v>8702</c:v>
                </c:pt>
                <c:pt idx="19">
                  <c:v>7978</c:v>
                </c:pt>
                <c:pt idx="20">
                  <c:v>8523</c:v>
                </c:pt>
                <c:pt idx="21">
                  <c:v>8988</c:v>
                </c:pt>
                <c:pt idx="22">
                  <c:v>8958</c:v>
                </c:pt>
                <c:pt idx="23">
                  <c:v>8717</c:v>
                </c:pt>
                <c:pt idx="24">
                  <c:v>8577</c:v>
                </c:pt>
                <c:pt idx="25">
                  <c:v>9405</c:v>
                </c:pt>
                <c:pt idx="26">
                  <c:v>9213</c:v>
                </c:pt>
                <c:pt idx="27">
                  <c:v>8438</c:v>
                </c:pt>
                <c:pt idx="28">
                  <c:v>8433</c:v>
                </c:pt>
                <c:pt idx="29">
                  <c:v>8197</c:v>
                </c:pt>
                <c:pt idx="30">
                  <c:v>8909</c:v>
                </c:pt>
                <c:pt idx="31">
                  <c:v>9190</c:v>
                </c:pt>
                <c:pt idx="32">
                  <c:v>8602</c:v>
                </c:pt>
                <c:pt idx="33">
                  <c:v>7977</c:v>
                </c:pt>
                <c:pt idx="34">
                  <c:v>8047</c:v>
                </c:pt>
                <c:pt idx="35">
                  <c:v>9780</c:v>
                </c:pt>
                <c:pt idx="36">
                  <c:v>9671</c:v>
                </c:pt>
                <c:pt idx="37">
                  <c:v>9302</c:v>
                </c:pt>
                <c:pt idx="38">
                  <c:v>8156</c:v>
                </c:pt>
                <c:pt idx="39">
                  <c:v>8578</c:v>
                </c:pt>
                <c:pt idx="40">
                  <c:v>8925</c:v>
                </c:pt>
                <c:pt idx="41">
                  <c:v>9203</c:v>
                </c:pt>
                <c:pt idx="42">
                  <c:v>9204</c:v>
                </c:pt>
                <c:pt idx="43">
                  <c:v>8196</c:v>
                </c:pt>
                <c:pt idx="44">
                  <c:v>8169</c:v>
                </c:pt>
                <c:pt idx="45">
                  <c:v>9199</c:v>
                </c:pt>
                <c:pt idx="46">
                  <c:v>8944</c:v>
                </c:pt>
                <c:pt idx="47">
                  <c:v>9098</c:v>
                </c:pt>
                <c:pt idx="48">
                  <c:v>8059</c:v>
                </c:pt>
                <c:pt idx="49">
                  <c:v>7714</c:v>
                </c:pt>
                <c:pt idx="50">
                  <c:v>8877</c:v>
                </c:pt>
                <c:pt idx="51">
                  <c:v>10425</c:v>
                </c:pt>
                <c:pt idx="52">
                  <c:v>9897</c:v>
                </c:pt>
                <c:pt idx="53">
                  <c:v>8710</c:v>
                </c:pt>
                <c:pt idx="54">
                  <c:v>7133</c:v>
                </c:pt>
                <c:pt idx="55">
                  <c:v>8116</c:v>
                </c:pt>
                <c:pt idx="56">
                  <c:v>9322</c:v>
                </c:pt>
                <c:pt idx="57">
                  <c:v>10046</c:v>
                </c:pt>
                <c:pt idx="58">
                  <c:v>8903</c:v>
                </c:pt>
                <c:pt idx="59">
                  <c:v>7964</c:v>
                </c:pt>
                <c:pt idx="60">
                  <c:v>7165</c:v>
                </c:pt>
                <c:pt idx="61">
                  <c:v>9402</c:v>
                </c:pt>
                <c:pt idx="62">
                  <c:v>10451</c:v>
                </c:pt>
                <c:pt idx="63">
                  <c:v>9729</c:v>
                </c:pt>
                <c:pt idx="64">
                  <c:v>9288</c:v>
                </c:pt>
                <c:pt idx="65">
                  <c:v>7602</c:v>
                </c:pt>
                <c:pt idx="66">
                  <c:v>7366</c:v>
                </c:pt>
                <c:pt idx="67">
                  <c:v>8662</c:v>
                </c:pt>
                <c:pt idx="68">
                  <c:v>9811</c:v>
                </c:pt>
                <c:pt idx="69">
                  <c:v>9853</c:v>
                </c:pt>
                <c:pt idx="70">
                  <c:v>9687</c:v>
                </c:pt>
                <c:pt idx="71">
                  <c:v>7976</c:v>
                </c:pt>
                <c:pt idx="72">
                  <c:v>7471</c:v>
                </c:pt>
                <c:pt idx="73">
                  <c:v>8974</c:v>
                </c:pt>
                <c:pt idx="74">
                  <c:v>9800</c:v>
                </c:pt>
                <c:pt idx="75">
                  <c:v>10668</c:v>
                </c:pt>
                <c:pt idx="76">
                  <c:v>9597</c:v>
                </c:pt>
                <c:pt idx="77">
                  <c:v>8228</c:v>
                </c:pt>
                <c:pt idx="78">
                  <c:v>7304</c:v>
                </c:pt>
                <c:pt idx="79">
                  <c:v>8868</c:v>
                </c:pt>
                <c:pt idx="80">
                  <c:v>10166</c:v>
                </c:pt>
                <c:pt idx="81">
                  <c:v>10189</c:v>
                </c:pt>
                <c:pt idx="82">
                  <c:v>10857</c:v>
                </c:pt>
                <c:pt idx="83">
                  <c:v>10015</c:v>
                </c:pt>
                <c:pt idx="84">
                  <c:v>8404</c:v>
                </c:pt>
                <c:pt idx="85">
                  <c:v>7011</c:v>
                </c:pt>
                <c:pt idx="86">
                  <c:v>8180</c:v>
                </c:pt>
                <c:pt idx="87">
                  <c:v>9215</c:v>
                </c:pt>
                <c:pt idx="88">
                  <c:v>10257</c:v>
                </c:pt>
                <c:pt idx="89">
                  <c:v>10607</c:v>
                </c:pt>
                <c:pt idx="90">
                  <c:v>10225</c:v>
                </c:pt>
                <c:pt idx="91">
                  <c:v>8624</c:v>
                </c:pt>
                <c:pt idx="92">
                  <c:v>7098</c:v>
                </c:pt>
                <c:pt idx="93">
                  <c:v>7003</c:v>
                </c:pt>
                <c:pt idx="94">
                  <c:v>8315</c:v>
                </c:pt>
                <c:pt idx="95">
                  <c:v>9568</c:v>
                </c:pt>
                <c:pt idx="96">
                  <c:v>10321</c:v>
                </c:pt>
                <c:pt idx="97">
                  <c:v>10838</c:v>
                </c:pt>
                <c:pt idx="98">
                  <c:v>10041</c:v>
                </c:pt>
                <c:pt idx="99">
                  <c:v>9639</c:v>
                </c:pt>
                <c:pt idx="100">
                  <c:v>7645</c:v>
                </c:pt>
                <c:pt idx="101">
                  <c:v>7366</c:v>
                </c:pt>
                <c:pt idx="102">
                  <c:v>8203</c:v>
                </c:pt>
                <c:pt idx="103">
                  <c:v>9636</c:v>
                </c:pt>
                <c:pt idx="104">
                  <c:v>10132</c:v>
                </c:pt>
                <c:pt idx="105">
                  <c:v>10342</c:v>
                </c:pt>
                <c:pt idx="106">
                  <c:v>11300</c:v>
                </c:pt>
                <c:pt idx="107">
                  <c:v>10800</c:v>
                </c:pt>
                <c:pt idx="108">
                  <c:v>10030</c:v>
                </c:pt>
                <c:pt idx="109">
                  <c:v>7348</c:v>
                </c:pt>
                <c:pt idx="110">
                  <c:v>6936</c:v>
                </c:pt>
                <c:pt idx="111">
                  <c:v>7421</c:v>
                </c:pt>
                <c:pt idx="112">
                  <c:v>8920</c:v>
                </c:pt>
                <c:pt idx="113">
                  <c:v>9608</c:v>
                </c:pt>
                <c:pt idx="114">
                  <c:v>10662</c:v>
                </c:pt>
                <c:pt idx="115">
                  <c:v>10839</c:v>
                </c:pt>
                <c:pt idx="116">
                  <c:v>10506</c:v>
                </c:pt>
                <c:pt idx="117">
                  <c:v>9881</c:v>
                </c:pt>
                <c:pt idx="118">
                  <c:v>8156</c:v>
                </c:pt>
                <c:pt idx="119">
                  <c:v>7155</c:v>
                </c:pt>
                <c:pt idx="120">
                  <c:v>6853</c:v>
                </c:pt>
                <c:pt idx="121">
                  <c:v>7384</c:v>
                </c:pt>
                <c:pt idx="122">
                  <c:v>8876</c:v>
                </c:pt>
                <c:pt idx="123">
                  <c:v>10210</c:v>
                </c:pt>
                <c:pt idx="124">
                  <c:v>10630</c:v>
                </c:pt>
                <c:pt idx="125">
                  <c:v>11433</c:v>
                </c:pt>
                <c:pt idx="126">
                  <c:v>10933</c:v>
                </c:pt>
                <c:pt idx="127">
                  <c:v>10408</c:v>
                </c:pt>
                <c:pt idx="128">
                  <c:v>9354</c:v>
                </c:pt>
                <c:pt idx="129">
                  <c:v>8246</c:v>
                </c:pt>
                <c:pt idx="130">
                  <c:v>6943</c:v>
                </c:pt>
                <c:pt idx="131">
                  <c:v>6749</c:v>
                </c:pt>
                <c:pt idx="132">
                  <c:v>7864</c:v>
                </c:pt>
                <c:pt idx="133">
                  <c:v>8657</c:v>
                </c:pt>
                <c:pt idx="134">
                  <c:v>9030</c:v>
                </c:pt>
                <c:pt idx="135">
                  <c:v>9783</c:v>
                </c:pt>
                <c:pt idx="136">
                  <c:v>10719</c:v>
                </c:pt>
                <c:pt idx="137">
                  <c:v>10370</c:v>
                </c:pt>
                <c:pt idx="138">
                  <c:v>10782</c:v>
                </c:pt>
                <c:pt idx="139">
                  <c:v>10718</c:v>
                </c:pt>
                <c:pt idx="140">
                  <c:v>9796</c:v>
                </c:pt>
                <c:pt idx="141">
                  <c:v>8527</c:v>
                </c:pt>
                <c:pt idx="142">
                  <c:v>8007</c:v>
                </c:pt>
                <c:pt idx="143">
                  <c:v>6677</c:v>
                </c:pt>
                <c:pt idx="144">
                  <c:v>6916</c:v>
                </c:pt>
                <c:pt idx="145">
                  <c:v>6765</c:v>
                </c:pt>
                <c:pt idx="146">
                  <c:v>7062</c:v>
                </c:pt>
                <c:pt idx="147">
                  <c:v>8014</c:v>
                </c:pt>
                <c:pt idx="148">
                  <c:v>8925</c:v>
                </c:pt>
                <c:pt idx="149">
                  <c:v>9162</c:v>
                </c:pt>
                <c:pt idx="150">
                  <c:v>9425</c:v>
                </c:pt>
                <c:pt idx="151">
                  <c:v>10676</c:v>
                </c:pt>
                <c:pt idx="152">
                  <c:v>10746</c:v>
                </c:pt>
                <c:pt idx="153">
                  <c:v>10616</c:v>
                </c:pt>
                <c:pt idx="154">
                  <c:v>10708</c:v>
                </c:pt>
                <c:pt idx="155">
                  <c:v>10842</c:v>
                </c:pt>
                <c:pt idx="156">
                  <c:v>10745</c:v>
                </c:pt>
                <c:pt idx="157">
                  <c:v>10204</c:v>
                </c:pt>
                <c:pt idx="158">
                  <c:v>8993</c:v>
                </c:pt>
                <c:pt idx="159">
                  <c:v>7987</c:v>
                </c:pt>
                <c:pt idx="160">
                  <c:v>7530</c:v>
                </c:pt>
                <c:pt idx="161">
                  <c:v>6574</c:v>
                </c:pt>
                <c:pt idx="162">
                  <c:v>5932</c:v>
                </c:pt>
                <c:pt idx="163">
                  <c:v>6666</c:v>
                </c:pt>
                <c:pt idx="164">
                  <c:v>6301</c:v>
                </c:pt>
                <c:pt idx="165">
                  <c:v>6920</c:v>
                </c:pt>
                <c:pt idx="166">
                  <c:v>6790</c:v>
                </c:pt>
                <c:pt idx="167">
                  <c:v>7579</c:v>
                </c:pt>
                <c:pt idx="168">
                  <c:v>7301</c:v>
                </c:pt>
                <c:pt idx="169">
                  <c:v>8273</c:v>
                </c:pt>
                <c:pt idx="170">
                  <c:v>8490</c:v>
                </c:pt>
                <c:pt idx="171">
                  <c:v>9000</c:v>
                </c:pt>
                <c:pt idx="172">
                  <c:v>8946</c:v>
                </c:pt>
                <c:pt idx="173">
                  <c:v>9337</c:v>
                </c:pt>
                <c:pt idx="174">
                  <c:v>9256</c:v>
                </c:pt>
                <c:pt idx="175">
                  <c:v>9946</c:v>
                </c:pt>
                <c:pt idx="176">
                  <c:v>9710</c:v>
                </c:pt>
                <c:pt idx="177">
                  <c:v>10007</c:v>
                </c:pt>
                <c:pt idx="178">
                  <c:v>10113</c:v>
                </c:pt>
                <c:pt idx="179">
                  <c:v>11086</c:v>
                </c:pt>
                <c:pt idx="180">
                  <c:v>10922</c:v>
                </c:pt>
                <c:pt idx="181">
                  <c:v>10685</c:v>
                </c:pt>
                <c:pt idx="182">
                  <c:v>11725</c:v>
                </c:pt>
                <c:pt idx="183">
                  <c:v>10336</c:v>
                </c:pt>
                <c:pt idx="184">
                  <c:v>11668</c:v>
                </c:pt>
                <c:pt idx="185">
                  <c:v>10616</c:v>
                </c:pt>
                <c:pt idx="186">
                  <c:v>10737</c:v>
                </c:pt>
                <c:pt idx="187">
                  <c:v>10766</c:v>
                </c:pt>
                <c:pt idx="188">
                  <c:v>10716</c:v>
                </c:pt>
                <c:pt idx="189">
                  <c:v>10729</c:v>
                </c:pt>
                <c:pt idx="190">
                  <c:v>10756</c:v>
                </c:pt>
                <c:pt idx="191">
                  <c:v>10608</c:v>
                </c:pt>
                <c:pt idx="192">
                  <c:v>10660</c:v>
                </c:pt>
                <c:pt idx="193">
                  <c:v>10619</c:v>
                </c:pt>
                <c:pt idx="194">
                  <c:v>10239</c:v>
                </c:pt>
              </c:numCache>
            </c:numRef>
          </c:yVal>
          <c:smooth val="1"/>
          <c:extLst xmlns:c16r2="http://schemas.microsoft.com/office/drawing/2015/06/chart">
            <c:ext xmlns:c16="http://schemas.microsoft.com/office/drawing/2014/chart" uri="{C3380CC4-5D6E-409C-BE32-E72D297353CC}">
              <c16:uniqueId val="{00000000-2746-479E-84CC-9C68F478FD5B}"/>
            </c:ext>
          </c:extLst>
        </c:ser>
        <c:dLbls>
          <c:showLegendKey val="0"/>
          <c:showVal val="0"/>
          <c:showCatName val="0"/>
          <c:showSerName val="0"/>
          <c:showPercent val="0"/>
          <c:showBubbleSize val="0"/>
        </c:dLbls>
        <c:axId val="561013184"/>
        <c:axId val="561013576"/>
      </c:scatterChart>
      <c:valAx>
        <c:axId val="561013184"/>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40802882941607849"/>
              <c:y val="0.916292133849528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3576"/>
        <c:crosses val="autoZero"/>
        <c:crossBetween val="midCat"/>
      </c:valAx>
      <c:valAx>
        <c:axId val="561013576"/>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31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132436056029214"/>
          <c:y val="2.9053704831307627E-2"/>
          <c:w val="0.86279379412004353"/>
          <c:h val="0.80482377494415047"/>
        </c:manualLayout>
      </c:layout>
      <c:scatterChart>
        <c:scatterStyle val="smoothMarker"/>
        <c:varyColors val="0"/>
        <c:ser>
          <c:idx val="0"/>
          <c:order val="0"/>
          <c:tx>
            <c:v>13次高調波</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6.65</c:v>
                </c:pt>
                <c:pt idx="9">
                  <c:v>7.3150000000000004</c:v>
                </c:pt>
                <c:pt idx="10">
                  <c:v>7.98</c:v>
                </c:pt>
                <c:pt idx="11">
                  <c:v>8.6449999999999996</c:v>
                </c:pt>
                <c:pt idx="12">
                  <c:v>9.31</c:v>
                </c:pt>
                <c:pt idx="13">
                  <c:v>9.9749999999999996</c:v>
                </c:pt>
                <c:pt idx="14">
                  <c:v>10.64</c:v>
                </c:pt>
                <c:pt idx="15">
                  <c:v>11.305</c:v>
                </c:pt>
                <c:pt idx="16">
                  <c:v>11.97</c:v>
                </c:pt>
                <c:pt idx="17">
                  <c:v>12.4133333333333</c:v>
                </c:pt>
                <c:pt idx="18">
                  <c:v>12.856666666666699</c:v>
                </c:pt>
                <c:pt idx="19">
                  <c:v>13.3</c:v>
                </c:pt>
                <c:pt idx="20">
                  <c:v>13.965</c:v>
                </c:pt>
                <c:pt idx="21">
                  <c:v>14.63</c:v>
                </c:pt>
                <c:pt idx="22">
                  <c:v>15.295</c:v>
                </c:pt>
                <c:pt idx="23">
                  <c:v>15.96</c:v>
                </c:pt>
                <c:pt idx="24">
                  <c:v>16.625</c:v>
                </c:pt>
                <c:pt idx="25">
                  <c:v>17.29</c:v>
                </c:pt>
                <c:pt idx="26">
                  <c:v>17.733333333333299</c:v>
                </c:pt>
                <c:pt idx="27">
                  <c:v>18.176666666666701</c:v>
                </c:pt>
                <c:pt idx="28">
                  <c:v>18.62</c:v>
                </c:pt>
                <c:pt idx="29">
                  <c:v>19.285</c:v>
                </c:pt>
                <c:pt idx="30">
                  <c:v>19.95</c:v>
                </c:pt>
                <c:pt idx="31">
                  <c:v>20.614999999999998</c:v>
                </c:pt>
                <c:pt idx="32">
                  <c:v>21.28</c:v>
                </c:pt>
                <c:pt idx="33">
                  <c:v>21.945</c:v>
                </c:pt>
                <c:pt idx="34">
                  <c:v>22.61</c:v>
                </c:pt>
                <c:pt idx="35">
                  <c:v>23.274999999999999</c:v>
                </c:pt>
                <c:pt idx="36">
                  <c:v>23.94</c:v>
                </c:pt>
                <c:pt idx="37">
                  <c:v>24.272500000000001</c:v>
                </c:pt>
                <c:pt idx="38">
                  <c:v>24.605</c:v>
                </c:pt>
                <c:pt idx="39">
                  <c:v>24.9375</c:v>
                </c:pt>
                <c:pt idx="40">
                  <c:v>25.27</c:v>
                </c:pt>
                <c:pt idx="41">
                  <c:v>25.934999999999999</c:v>
                </c:pt>
                <c:pt idx="42">
                  <c:v>26.6</c:v>
                </c:pt>
                <c:pt idx="43">
                  <c:v>27.265000000000001</c:v>
                </c:pt>
                <c:pt idx="44">
                  <c:v>27.93</c:v>
                </c:pt>
                <c:pt idx="45">
                  <c:v>28.373333333333299</c:v>
                </c:pt>
                <c:pt idx="46">
                  <c:v>28.816666666666698</c:v>
                </c:pt>
                <c:pt idx="47">
                  <c:v>29.26</c:v>
                </c:pt>
                <c:pt idx="48">
                  <c:v>29.703333333333301</c:v>
                </c:pt>
                <c:pt idx="49">
                  <c:v>30.1466666666667</c:v>
                </c:pt>
                <c:pt idx="50">
                  <c:v>30.59</c:v>
                </c:pt>
                <c:pt idx="51">
                  <c:v>31.254999999999999</c:v>
                </c:pt>
                <c:pt idx="52">
                  <c:v>31.92</c:v>
                </c:pt>
                <c:pt idx="53">
                  <c:v>32.363333333333301</c:v>
                </c:pt>
                <c:pt idx="54">
                  <c:v>32.806666666666601</c:v>
                </c:pt>
                <c:pt idx="55">
                  <c:v>33.25</c:v>
                </c:pt>
                <c:pt idx="56">
                  <c:v>33.914999999999999</c:v>
                </c:pt>
                <c:pt idx="57">
                  <c:v>34.58</c:v>
                </c:pt>
                <c:pt idx="58">
                  <c:v>35.023333333333298</c:v>
                </c:pt>
                <c:pt idx="59">
                  <c:v>35.466666666666598</c:v>
                </c:pt>
                <c:pt idx="60">
                  <c:v>35.909999999999997</c:v>
                </c:pt>
                <c:pt idx="61">
                  <c:v>36.353333333333303</c:v>
                </c:pt>
                <c:pt idx="62">
                  <c:v>36.796666666666603</c:v>
                </c:pt>
                <c:pt idx="63">
                  <c:v>37.24</c:v>
                </c:pt>
                <c:pt idx="64">
                  <c:v>37.572499999999998</c:v>
                </c:pt>
                <c:pt idx="65">
                  <c:v>37.905000000000001</c:v>
                </c:pt>
                <c:pt idx="66">
                  <c:v>38.237499999999997</c:v>
                </c:pt>
                <c:pt idx="67">
                  <c:v>38.57</c:v>
                </c:pt>
                <c:pt idx="68">
                  <c:v>39.234999999999999</c:v>
                </c:pt>
                <c:pt idx="69">
                  <c:v>39.9</c:v>
                </c:pt>
                <c:pt idx="70">
                  <c:v>40.343333333333298</c:v>
                </c:pt>
                <c:pt idx="71">
                  <c:v>40.786666666666598</c:v>
                </c:pt>
                <c:pt idx="72">
                  <c:v>41.23</c:v>
                </c:pt>
                <c:pt idx="73">
                  <c:v>41.5625</c:v>
                </c:pt>
                <c:pt idx="74">
                  <c:v>41.895000000000003</c:v>
                </c:pt>
                <c:pt idx="75">
                  <c:v>42.227499999999999</c:v>
                </c:pt>
                <c:pt idx="76">
                  <c:v>42.56</c:v>
                </c:pt>
                <c:pt idx="77">
                  <c:v>43.003333333333302</c:v>
                </c:pt>
                <c:pt idx="78">
                  <c:v>43.446666666666601</c:v>
                </c:pt>
                <c:pt idx="79">
                  <c:v>43.89</c:v>
                </c:pt>
                <c:pt idx="80">
                  <c:v>44.222499999999997</c:v>
                </c:pt>
                <c:pt idx="81">
                  <c:v>44.555</c:v>
                </c:pt>
                <c:pt idx="82">
                  <c:v>44.887500000000003</c:v>
                </c:pt>
                <c:pt idx="83">
                  <c:v>45.22</c:v>
                </c:pt>
                <c:pt idx="84">
                  <c:v>45.663333333333298</c:v>
                </c:pt>
                <c:pt idx="85">
                  <c:v>46.106666666666598</c:v>
                </c:pt>
                <c:pt idx="86">
                  <c:v>46.55</c:v>
                </c:pt>
                <c:pt idx="87">
                  <c:v>47.88</c:v>
                </c:pt>
                <c:pt idx="88">
                  <c:v>48.323333333333302</c:v>
                </c:pt>
                <c:pt idx="89">
                  <c:v>48.766666666666602</c:v>
                </c:pt>
                <c:pt idx="90">
                  <c:v>49.21</c:v>
                </c:pt>
                <c:pt idx="91">
                  <c:v>49.6533333333333</c:v>
                </c:pt>
                <c:pt idx="92">
                  <c:v>50.0966666666666</c:v>
                </c:pt>
                <c:pt idx="93">
                  <c:v>50.54</c:v>
                </c:pt>
                <c:pt idx="94">
                  <c:v>50.805999999999997</c:v>
                </c:pt>
                <c:pt idx="95">
                  <c:v>51.072000000000003</c:v>
                </c:pt>
                <c:pt idx="96">
                  <c:v>51.338000000000001</c:v>
                </c:pt>
                <c:pt idx="97">
                  <c:v>51.603999999999999</c:v>
                </c:pt>
                <c:pt idx="98">
                  <c:v>51.87</c:v>
                </c:pt>
                <c:pt idx="99">
                  <c:v>52.202500000000001</c:v>
                </c:pt>
                <c:pt idx="100">
                  <c:v>52.534999999999997</c:v>
                </c:pt>
                <c:pt idx="101">
                  <c:v>52.8675</c:v>
                </c:pt>
                <c:pt idx="102">
                  <c:v>53.2</c:v>
                </c:pt>
                <c:pt idx="103">
                  <c:v>53.532499999999999</c:v>
                </c:pt>
                <c:pt idx="104">
                  <c:v>53.865000000000002</c:v>
                </c:pt>
                <c:pt idx="105">
                  <c:v>54.197499999999998</c:v>
                </c:pt>
                <c:pt idx="106">
                  <c:v>54.53</c:v>
                </c:pt>
                <c:pt idx="107">
                  <c:v>54.795999999999999</c:v>
                </c:pt>
                <c:pt idx="108">
                  <c:v>55.061999999999998</c:v>
                </c:pt>
                <c:pt idx="109">
                  <c:v>55.328000000000003</c:v>
                </c:pt>
                <c:pt idx="110">
                  <c:v>55.594000000000001</c:v>
                </c:pt>
                <c:pt idx="111">
                  <c:v>55.86</c:v>
                </c:pt>
                <c:pt idx="112">
                  <c:v>56.125999999999898</c:v>
                </c:pt>
                <c:pt idx="113">
                  <c:v>56.392000000000003</c:v>
                </c:pt>
                <c:pt idx="114">
                  <c:v>56.658000000000001</c:v>
                </c:pt>
                <c:pt idx="115">
                  <c:v>56.923999999999999</c:v>
                </c:pt>
                <c:pt idx="116">
                  <c:v>57.189999999999898</c:v>
                </c:pt>
                <c:pt idx="117">
                  <c:v>57.455999999999896</c:v>
                </c:pt>
                <c:pt idx="118">
                  <c:v>57.722000000000001</c:v>
                </c:pt>
                <c:pt idx="119">
                  <c:v>57.988</c:v>
                </c:pt>
                <c:pt idx="120">
                  <c:v>58.253999999999898</c:v>
                </c:pt>
                <c:pt idx="121">
                  <c:v>58.519999999999897</c:v>
                </c:pt>
                <c:pt idx="122">
                  <c:v>58.709999999999901</c:v>
                </c:pt>
                <c:pt idx="123">
                  <c:v>58.899999999999899</c:v>
                </c:pt>
                <c:pt idx="124">
                  <c:v>59.089999999999897</c:v>
                </c:pt>
                <c:pt idx="125">
                  <c:v>59.279999999999902</c:v>
                </c:pt>
                <c:pt idx="126">
                  <c:v>59.469999999999899</c:v>
                </c:pt>
                <c:pt idx="127">
                  <c:v>59.659999999999897</c:v>
                </c:pt>
                <c:pt idx="128">
                  <c:v>59.849999999999902</c:v>
                </c:pt>
                <c:pt idx="129">
                  <c:v>60.1159999999999</c:v>
                </c:pt>
                <c:pt idx="130">
                  <c:v>60.381999999999898</c:v>
                </c:pt>
                <c:pt idx="131">
                  <c:v>60.647999999999897</c:v>
                </c:pt>
                <c:pt idx="132">
                  <c:v>60.913999999999902</c:v>
                </c:pt>
                <c:pt idx="133">
                  <c:v>61.1799999999999</c:v>
                </c:pt>
                <c:pt idx="134">
                  <c:v>61.445999999999898</c:v>
                </c:pt>
                <c:pt idx="135">
                  <c:v>61.711999999999897</c:v>
                </c:pt>
                <c:pt idx="136">
                  <c:v>61.977999999999902</c:v>
                </c:pt>
                <c:pt idx="137">
                  <c:v>62.2439999999999</c:v>
                </c:pt>
                <c:pt idx="138">
                  <c:v>62.509999999999899</c:v>
                </c:pt>
                <c:pt idx="139">
                  <c:v>63.839999999999897</c:v>
                </c:pt>
                <c:pt idx="140">
                  <c:v>64.029999999999902</c:v>
                </c:pt>
                <c:pt idx="141">
                  <c:v>64.219999999999899</c:v>
                </c:pt>
                <c:pt idx="142">
                  <c:v>64.409999999999897</c:v>
                </c:pt>
                <c:pt idx="143">
                  <c:v>64.599999999999895</c:v>
                </c:pt>
                <c:pt idx="144">
                  <c:v>64.789999999999907</c:v>
                </c:pt>
                <c:pt idx="145">
                  <c:v>64.979999999999905</c:v>
                </c:pt>
                <c:pt idx="146">
                  <c:v>65.169999999999902</c:v>
                </c:pt>
                <c:pt idx="147">
                  <c:v>65.317777777777707</c:v>
                </c:pt>
                <c:pt idx="148">
                  <c:v>65.465555555555497</c:v>
                </c:pt>
                <c:pt idx="149">
                  <c:v>65.613333333333301</c:v>
                </c:pt>
                <c:pt idx="150">
                  <c:v>65.761111111111106</c:v>
                </c:pt>
                <c:pt idx="151">
                  <c:v>65.908888888888796</c:v>
                </c:pt>
                <c:pt idx="152">
                  <c:v>66.056666666666601</c:v>
                </c:pt>
                <c:pt idx="153">
                  <c:v>66.204444444444405</c:v>
                </c:pt>
                <c:pt idx="154">
                  <c:v>66.352222222222196</c:v>
                </c:pt>
                <c:pt idx="155">
                  <c:v>66.499999999999901</c:v>
                </c:pt>
                <c:pt idx="156">
                  <c:v>67.829999999999899</c:v>
                </c:pt>
                <c:pt idx="157">
                  <c:v>67.977777777777703</c:v>
                </c:pt>
                <c:pt idx="158">
                  <c:v>68.125555555555493</c:v>
                </c:pt>
                <c:pt idx="159">
                  <c:v>68.273333333333298</c:v>
                </c:pt>
                <c:pt idx="160">
                  <c:v>68.421111111111102</c:v>
                </c:pt>
                <c:pt idx="161">
                  <c:v>68.568888888888793</c:v>
                </c:pt>
                <c:pt idx="162">
                  <c:v>68.716666666666598</c:v>
                </c:pt>
                <c:pt idx="163">
                  <c:v>68.864444444444402</c:v>
                </c:pt>
                <c:pt idx="164">
                  <c:v>69.012222222222206</c:v>
                </c:pt>
                <c:pt idx="165">
                  <c:v>69.159999999999897</c:v>
                </c:pt>
                <c:pt idx="166">
                  <c:v>69.603333333333296</c:v>
                </c:pt>
                <c:pt idx="167">
                  <c:v>70.046666666666596</c:v>
                </c:pt>
                <c:pt idx="168">
                  <c:v>70.489999999999895</c:v>
                </c:pt>
                <c:pt idx="169">
                  <c:v>71.819999999999894</c:v>
                </c:pt>
                <c:pt idx="170">
                  <c:v>71.930833333333297</c:v>
                </c:pt>
                <c:pt idx="171">
                  <c:v>72.0416666666666</c:v>
                </c:pt>
                <c:pt idx="172">
                  <c:v>72.152499999999904</c:v>
                </c:pt>
                <c:pt idx="173">
                  <c:v>72.263333333333307</c:v>
                </c:pt>
                <c:pt idx="174">
                  <c:v>72.374166666666596</c:v>
                </c:pt>
                <c:pt idx="175">
                  <c:v>72.4849999999999</c:v>
                </c:pt>
                <c:pt idx="176">
                  <c:v>72.595833333333303</c:v>
                </c:pt>
                <c:pt idx="177">
                  <c:v>72.706666666666607</c:v>
                </c:pt>
                <c:pt idx="178">
                  <c:v>72.817499999999896</c:v>
                </c:pt>
                <c:pt idx="179">
                  <c:v>72.928333333333299</c:v>
                </c:pt>
                <c:pt idx="180">
                  <c:v>73.039166666666603</c:v>
                </c:pt>
                <c:pt idx="181">
                  <c:v>73.149999999999906</c:v>
                </c:pt>
                <c:pt idx="182">
                  <c:v>73.482499999999902</c:v>
                </c:pt>
                <c:pt idx="183">
                  <c:v>73.814999999999898</c:v>
                </c:pt>
                <c:pt idx="184">
                  <c:v>74.147499999999894</c:v>
                </c:pt>
                <c:pt idx="185">
                  <c:v>74.479999999999905</c:v>
                </c:pt>
                <c:pt idx="186">
                  <c:v>75.809999999999903</c:v>
                </c:pt>
                <c:pt idx="187">
                  <c:v>76.075999999999894</c:v>
                </c:pt>
                <c:pt idx="188">
                  <c:v>76.341999999999899</c:v>
                </c:pt>
                <c:pt idx="189">
                  <c:v>76.607999999999905</c:v>
                </c:pt>
                <c:pt idx="190">
                  <c:v>76.873999999999896</c:v>
                </c:pt>
                <c:pt idx="191">
                  <c:v>77.139999999999901</c:v>
                </c:pt>
                <c:pt idx="192">
                  <c:v>78.469999999999899</c:v>
                </c:pt>
                <c:pt idx="193">
                  <c:v>79.799999999999898</c:v>
                </c:pt>
                <c:pt idx="194">
                  <c:v>80.243333333333297</c:v>
                </c:pt>
              </c:numCache>
            </c:numRef>
          </c:xVal>
          <c:yVal>
            <c:numRef>
              <c:f>'13'!$C$1:$C$195</c:f>
              <c:numCache>
                <c:formatCode>General</c:formatCode>
                <c:ptCount val="195"/>
                <c:pt idx="0">
                  <c:v>11200</c:v>
                </c:pt>
                <c:pt idx="1">
                  <c:v>11356</c:v>
                </c:pt>
                <c:pt idx="2">
                  <c:v>10916</c:v>
                </c:pt>
                <c:pt idx="3">
                  <c:v>11278</c:v>
                </c:pt>
                <c:pt idx="4">
                  <c:v>11417</c:v>
                </c:pt>
                <c:pt idx="5">
                  <c:v>10843</c:v>
                </c:pt>
                <c:pt idx="6">
                  <c:v>11220</c:v>
                </c:pt>
                <c:pt idx="7">
                  <c:v>11319</c:v>
                </c:pt>
                <c:pt idx="8">
                  <c:v>10778</c:v>
                </c:pt>
                <c:pt idx="9">
                  <c:v>11225</c:v>
                </c:pt>
                <c:pt idx="10">
                  <c:v>12021</c:v>
                </c:pt>
                <c:pt idx="11">
                  <c:v>11811</c:v>
                </c:pt>
                <c:pt idx="12">
                  <c:v>11508</c:v>
                </c:pt>
                <c:pt idx="13">
                  <c:v>11688</c:v>
                </c:pt>
                <c:pt idx="14">
                  <c:v>11859</c:v>
                </c:pt>
                <c:pt idx="15">
                  <c:v>11352</c:v>
                </c:pt>
                <c:pt idx="16">
                  <c:v>10631</c:v>
                </c:pt>
                <c:pt idx="17">
                  <c:v>10935</c:v>
                </c:pt>
                <c:pt idx="18">
                  <c:v>11056</c:v>
                </c:pt>
                <c:pt idx="19">
                  <c:v>10962</c:v>
                </c:pt>
                <c:pt idx="20">
                  <c:v>11342</c:v>
                </c:pt>
                <c:pt idx="21">
                  <c:v>10913</c:v>
                </c:pt>
                <c:pt idx="22">
                  <c:v>12014</c:v>
                </c:pt>
                <c:pt idx="23">
                  <c:v>12298</c:v>
                </c:pt>
                <c:pt idx="24">
                  <c:v>11194</c:v>
                </c:pt>
                <c:pt idx="25">
                  <c:v>10929</c:v>
                </c:pt>
                <c:pt idx="26">
                  <c:v>11139</c:v>
                </c:pt>
                <c:pt idx="27">
                  <c:v>12026</c:v>
                </c:pt>
                <c:pt idx="28">
                  <c:v>12240</c:v>
                </c:pt>
                <c:pt idx="29">
                  <c:v>10826</c:v>
                </c:pt>
                <c:pt idx="30">
                  <c:v>10316</c:v>
                </c:pt>
                <c:pt idx="31">
                  <c:v>10398</c:v>
                </c:pt>
                <c:pt idx="32">
                  <c:v>11657</c:v>
                </c:pt>
                <c:pt idx="33">
                  <c:v>10787</c:v>
                </c:pt>
                <c:pt idx="34">
                  <c:v>10008</c:v>
                </c:pt>
                <c:pt idx="35">
                  <c:v>10702</c:v>
                </c:pt>
                <c:pt idx="36">
                  <c:v>11430</c:v>
                </c:pt>
                <c:pt idx="37">
                  <c:v>11342</c:v>
                </c:pt>
                <c:pt idx="38">
                  <c:v>10996</c:v>
                </c:pt>
                <c:pt idx="39">
                  <c:v>10296</c:v>
                </c:pt>
                <c:pt idx="40">
                  <c:v>9872</c:v>
                </c:pt>
                <c:pt idx="41">
                  <c:v>10993</c:v>
                </c:pt>
                <c:pt idx="42">
                  <c:v>11636</c:v>
                </c:pt>
                <c:pt idx="43">
                  <c:v>10673</c:v>
                </c:pt>
                <c:pt idx="44">
                  <c:v>9568</c:v>
                </c:pt>
                <c:pt idx="45">
                  <c:v>9937</c:v>
                </c:pt>
                <c:pt idx="46">
                  <c:v>11003</c:v>
                </c:pt>
                <c:pt idx="47">
                  <c:v>12324</c:v>
                </c:pt>
                <c:pt idx="48">
                  <c:v>11603</c:v>
                </c:pt>
                <c:pt idx="49">
                  <c:v>9981</c:v>
                </c:pt>
                <c:pt idx="50">
                  <c:v>9192</c:v>
                </c:pt>
                <c:pt idx="51">
                  <c:v>10813</c:v>
                </c:pt>
                <c:pt idx="52">
                  <c:v>11876</c:v>
                </c:pt>
                <c:pt idx="53">
                  <c:v>11336</c:v>
                </c:pt>
                <c:pt idx="54">
                  <c:v>9473</c:v>
                </c:pt>
                <c:pt idx="55">
                  <c:v>9321</c:v>
                </c:pt>
                <c:pt idx="56">
                  <c:v>9984</c:v>
                </c:pt>
                <c:pt idx="57">
                  <c:v>11460</c:v>
                </c:pt>
                <c:pt idx="58">
                  <c:v>11267</c:v>
                </c:pt>
                <c:pt idx="59">
                  <c:v>10730</c:v>
                </c:pt>
                <c:pt idx="60">
                  <c:v>9096</c:v>
                </c:pt>
                <c:pt idx="61">
                  <c:v>9354</c:v>
                </c:pt>
                <c:pt idx="62">
                  <c:v>10709</c:v>
                </c:pt>
                <c:pt idx="63">
                  <c:v>11983</c:v>
                </c:pt>
                <c:pt idx="64">
                  <c:v>11569</c:v>
                </c:pt>
                <c:pt idx="65">
                  <c:v>10334</c:v>
                </c:pt>
                <c:pt idx="66">
                  <c:v>9028</c:v>
                </c:pt>
                <c:pt idx="67">
                  <c:v>8936</c:v>
                </c:pt>
                <c:pt idx="68">
                  <c:v>10397</c:v>
                </c:pt>
                <c:pt idx="69">
                  <c:v>12428</c:v>
                </c:pt>
                <c:pt idx="70">
                  <c:v>12105</c:v>
                </c:pt>
                <c:pt idx="71">
                  <c:v>10382</c:v>
                </c:pt>
                <c:pt idx="72">
                  <c:v>8983</c:v>
                </c:pt>
                <c:pt idx="73">
                  <c:v>9035</c:v>
                </c:pt>
                <c:pt idx="74">
                  <c:v>9561</c:v>
                </c:pt>
                <c:pt idx="75">
                  <c:v>11704</c:v>
                </c:pt>
                <c:pt idx="76">
                  <c:v>12579</c:v>
                </c:pt>
                <c:pt idx="77">
                  <c:v>11448</c:v>
                </c:pt>
                <c:pt idx="78">
                  <c:v>9383</c:v>
                </c:pt>
                <c:pt idx="79">
                  <c:v>8980</c:v>
                </c:pt>
                <c:pt idx="80">
                  <c:v>10138</c:v>
                </c:pt>
                <c:pt idx="81">
                  <c:v>10474</c:v>
                </c:pt>
                <c:pt idx="82">
                  <c:v>12480</c:v>
                </c:pt>
                <c:pt idx="83">
                  <c:v>13668</c:v>
                </c:pt>
                <c:pt idx="84">
                  <c:v>11269</c:v>
                </c:pt>
                <c:pt idx="85">
                  <c:v>8805</c:v>
                </c:pt>
                <c:pt idx="86">
                  <c:v>8843</c:v>
                </c:pt>
                <c:pt idx="87">
                  <c:v>8705</c:v>
                </c:pt>
                <c:pt idx="88">
                  <c:v>10395</c:v>
                </c:pt>
                <c:pt idx="89">
                  <c:v>11876</c:v>
                </c:pt>
                <c:pt idx="90">
                  <c:v>12346</c:v>
                </c:pt>
                <c:pt idx="91">
                  <c:v>11779</c:v>
                </c:pt>
                <c:pt idx="92">
                  <c:v>9618</c:v>
                </c:pt>
                <c:pt idx="93">
                  <c:v>8849</c:v>
                </c:pt>
                <c:pt idx="94">
                  <c:v>8883</c:v>
                </c:pt>
                <c:pt idx="95">
                  <c:v>9787</c:v>
                </c:pt>
                <c:pt idx="96">
                  <c:v>10963</c:v>
                </c:pt>
                <c:pt idx="97">
                  <c:v>11635</c:v>
                </c:pt>
                <c:pt idx="98">
                  <c:v>12697</c:v>
                </c:pt>
                <c:pt idx="99">
                  <c:v>12076</c:v>
                </c:pt>
                <c:pt idx="100">
                  <c:v>10294</c:v>
                </c:pt>
                <c:pt idx="101">
                  <c:v>9642</c:v>
                </c:pt>
                <c:pt idx="102">
                  <c:v>9209</c:v>
                </c:pt>
                <c:pt idx="103">
                  <c:v>9567</c:v>
                </c:pt>
                <c:pt idx="104">
                  <c:v>10226</c:v>
                </c:pt>
                <c:pt idx="105">
                  <c:v>12220</c:v>
                </c:pt>
                <c:pt idx="106">
                  <c:v>13244</c:v>
                </c:pt>
                <c:pt idx="107">
                  <c:v>12839</c:v>
                </c:pt>
                <c:pt idx="108">
                  <c:v>12454</c:v>
                </c:pt>
                <c:pt idx="109">
                  <c:v>10689</c:v>
                </c:pt>
                <c:pt idx="110">
                  <c:v>8616</c:v>
                </c:pt>
                <c:pt idx="111">
                  <c:v>8260</c:v>
                </c:pt>
                <c:pt idx="112">
                  <c:v>8729</c:v>
                </c:pt>
                <c:pt idx="113">
                  <c:v>9544</c:v>
                </c:pt>
                <c:pt idx="114">
                  <c:v>11142</c:v>
                </c:pt>
                <c:pt idx="115">
                  <c:v>12295</c:v>
                </c:pt>
                <c:pt idx="116">
                  <c:v>12944</c:v>
                </c:pt>
                <c:pt idx="117">
                  <c:v>12378</c:v>
                </c:pt>
                <c:pt idx="118">
                  <c:v>11446</c:v>
                </c:pt>
                <c:pt idx="119">
                  <c:v>9636</c:v>
                </c:pt>
                <c:pt idx="120">
                  <c:v>8603</c:v>
                </c:pt>
                <c:pt idx="121">
                  <c:v>8366</c:v>
                </c:pt>
                <c:pt idx="122">
                  <c:v>8777</c:v>
                </c:pt>
                <c:pt idx="123">
                  <c:v>9593</c:v>
                </c:pt>
                <c:pt idx="124">
                  <c:v>10282</c:v>
                </c:pt>
                <c:pt idx="125">
                  <c:v>12076</c:v>
                </c:pt>
                <c:pt idx="126">
                  <c:v>12834</c:v>
                </c:pt>
                <c:pt idx="127">
                  <c:v>13052</c:v>
                </c:pt>
                <c:pt idx="128">
                  <c:v>13187</c:v>
                </c:pt>
                <c:pt idx="129">
                  <c:v>11624</c:v>
                </c:pt>
                <c:pt idx="130">
                  <c:v>10284</c:v>
                </c:pt>
                <c:pt idx="131">
                  <c:v>9187</c:v>
                </c:pt>
                <c:pt idx="132">
                  <c:v>8741</c:v>
                </c:pt>
                <c:pt idx="133">
                  <c:v>8442</c:v>
                </c:pt>
                <c:pt idx="134">
                  <c:v>9130</c:v>
                </c:pt>
                <c:pt idx="135">
                  <c:v>9786</c:v>
                </c:pt>
                <c:pt idx="136">
                  <c:v>11009</c:v>
                </c:pt>
                <c:pt idx="137">
                  <c:v>11136</c:v>
                </c:pt>
                <c:pt idx="138">
                  <c:v>13056</c:v>
                </c:pt>
                <c:pt idx="139">
                  <c:v>12345</c:v>
                </c:pt>
                <c:pt idx="140">
                  <c:v>12746</c:v>
                </c:pt>
                <c:pt idx="141">
                  <c:v>11864</c:v>
                </c:pt>
                <c:pt idx="142">
                  <c:v>10956</c:v>
                </c:pt>
                <c:pt idx="143">
                  <c:v>9355</c:v>
                </c:pt>
                <c:pt idx="144">
                  <c:v>9441</c:v>
                </c:pt>
                <c:pt idx="145">
                  <c:v>8710</c:v>
                </c:pt>
                <c:pt idx="146">
                  <c:v>8016</c:v>
                </c:pt>
                <c:pt idx="147">
                  <c:v>8158</c:v>
                </c:pt>
                <c:pt idx="148">
                  <c:v>8683</c:v>
                </c:pt>
                <c:pt idx="149">
                  <c:v>9254</c:v>
                </c:pt>
                <c:pt idx="150">
                  <c:v>10275</c:v>
                </c:pt>
                <c:pt idx="151">
                  <c:v>10767</c:v>
                </c:pt>
                <c:pt idx="152">
                  <c:v>11677</c:v>
                </c:pt>
                <c:pt idx="153">
                  <c:v>12178</c:v>
                </c:pt>
                <c:pt idx="154">
                  <c:v>13024</c:v>
                </c:pt>
                <c:pt idx="155">
                  <c:v>12824</c:v>
                </c:pt>
                <c:pt idx="156">
                  <c:v>13239</c:v>
                </c:pt>
                <c:pt idx="157">
                  <c:v>12642</c:v>
                </c:pt>
                <c:pt idx="158">
                  <c:v>12406</c:v>
                </c:pt>
                <c:pt idx="159">
                  <c:v>12279</c:v>
                </c:pt>
                <c:pt idx="160">
                  <c:v>10576</c:v>
                </c:pt>
                <c:pt idx="161">
                  <c:v>10021</c:v>
                </c:pt>
                <c:pt idx="162">
                  <c:v>9108</c:v>
                </c:pt>
                <c:pt idx="163">
                  <c:v>8689</c:v>
                </c:pt>
                <c:pt idx="164">
                  <c:v>8196</c:v>
                </c:pt>
                <c:pt idx="165">
                  <c:v>8029</c:v>
                </c:pt>
                <c:pt idx="166">
                  <c:v>8038</c:v>
                </c:pt>
                <c:pt idx="167">
                  <c:v>8676</c:v>
                </c:pt>
                <c:pt idx="168">
                  <c:v>8918</c:v>
                </c:pt>
                <c:pt idx="169">
                  <c:v>8456</c:v>
                </c:pt>
                <c:pt idx="170">
                  <c:v>8660</c:v>
                </c:pt>
                <c:pt idx="171">
                  <c:v>8956</c:v>
                </c:pt>
                <c:pt idx="172">
                  <c:v>8800</c:v>
                </c:pt>
                <c:pt idx="173">
                  <c:v>9612</c:v>
                </c:pt>
                <c:pt idx="174">
                  <c:v>9759</c:v>
                </c:pt>
                <c:pt idx="175">
                  <c:v>10412</c:v>
                </c:pt>
                <c:pt idx="176">
                  <c:v>10560</c:v>
                </c:pt>
                <c:pt idx="177">
                  <c:v>10657</c:v>
                </c:pt>
                <c:pt idx="178">
                  <c:v>10610</c:v>
                </c:pt>
                <c:pt idx="179">
                  <c:v>11720</c:v>
                </c:pt>
                <c:pt idx="180">
                  <c:v>11780</c:v>
                </c:pt>
                <c:pt idx="181">
                  <c:v>11397</c:v>
                </c:pt>
                <c:pt idx="182">
                  <c:v>12332</c:v>
                </c:pt>
                <c:pt idx="183">
                  <c:v>11463</c:v>
                </c:pt>
                <c:pt idx="184">
                  <c:v>12664</c:v>
                </c:pt>
                <c:pt idx="185">
                  <c:v>12660</c:v>
                </c:pt>
                <c:pt idx="186">
                  <c:v>13189</c:v>
                </c:pt>
                <c:pt idx="187">
                  <c:v>12563</c:v>
                </c:pt>
                <c:pt idx="188">
                  <c:v>12480</c:v>
                </c:pt>
                <c:pt idx="189">
                  <c:v>12703</c:v>
                </c:pt>
                <c:pt idx="190">
                  <c:v>12252</c:v>
                </c:pt>
                <c:pt idx="191">
                  <c:v>13136</c:v>
                </c:pt>
                <c:pt idx="192">
                  <c:v>12007</c:v>
                </c:pt>
                <c:pt idx="193">
                  <c:v>12579</c:v>
                </c:pt>
                <c:pt idx="194">
                  <c:v>12420</c:v>
                </c:pt>
              </c:numCache>
            </c:numRef>
          </c:yVal>
          <c:smooth val="1"/>
          <c:extLst xmlns:c16r2="http://schemas.microsoft.com/office/drawing/2015/06/chart">
            <c:ext xmlns:c16="http://schemas.microsoft.com/office/drawing/2014/chart" uri="{C3380CC4-5D6E-409C-BE32-E72D297353CC}">
              <c16:uniqueId val="{00000000-0FD5-4280-A7D0-822EF6E3F3BB}"/>
            </c:ext>
          </c:extLst>
        </c:ser>
        <c:dLbls>
          <c:showLegendKey val="0"/>
          <c:showVal val="0"/>
          <c:showCatName val="0"/>
          <c:showSerName val="0"/>
          <c:showPercent val="0"/>
          <c:showBubbleSize val="0"/>
        </c:dLbls>
        <c:axId val="561011616"/>
        <c:axId val="561012008"/>
      </c:scatterChart>
      <c:valAx>
        <c:axId val="561011616"/>
        <c:scaling>
          <c:orientation val="minMax"/>
          <c:max val="8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p>
            </c:rich>
          </c:tx>
          <c:layout>
            <c:manualLayout>
              <c:xMode val="edge"/>
              <c:yMode val="edge"/>
              <c:x val="0.39156598840008594"/>
              <c:y val="0.916382886042821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2008"/>
        <c:crosses val="autoZero"/>
        <c:crossBetween val="midCat"/>
      </c:valAx>
      <c:valAx>
        <c:axId val="56101200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10116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6944911519173926E-2"/>
          <c:y val="2.6331538001196888E-2"/>
          <c:w val="0.8882197168909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弱!$B$2:$B$196</c:f>
              <c:numCache>
                <c:formatCode>General</c:formatCode>
                <c:ptCount val="195"/>
                <c:pt idx="0">
                  <c:v>0</c:v>
                </c:pt>
                <c:pt idx="1">
                  <c:v>0.66500000000000004</c:v>
                </c:pt>
                <c:pt idx="2">
                  <c:v>1.33</c:v>
                </c:pt>
                <c:pt idx="3">
                  <c:v>2.66</c:v>
                </c:pt>
                <c:pt idx="4">
                  <c:v>3.3250000000000002</c:v>
                </c:pt>
                <c:pt idx="5">
                  <c:v>3.99</c:v>
                </c:pt>
                <c:pt idx="6">
                  <c:v>4.6550000000000002</c:v>
                </c:pt>
                <c:pt idx="7">
                  <c:v>5.32</c:v>
                </c:pt>
                <c:pt idx="8">
                  <c:v>5.6524999999999999</c:v>
                </c:pt>
                <c:pt idx="9">
                  <c:v>5.9850000000000003</c:v>
                </c:pt>
                <c:pt idx="10">
                  <c:v>6.3174999999999999</c:v>
                </c:pt>
                <c:pt idx="11">
                  <c:v>6.65</c:v>
                </c:pt>
                <c:pt idx="12">
                  <c:v>7.3150000000000004</c:v>
                </c:pt>
                <c:pt idx="13">
                  <c:v>7.98</c:v>
                </c:pt>
                <c:pt idx="14">
                  <c:v>9.31</c:v>
                </c:pt>
                <c:pt idx="15">
                  <c:v>10.64</c:v>
                </c:pt>
                <c:pt idx="16">
                  <c:v>11.0833333333333</c:v>
                </c:pt>
                <c:pt idx="17">
                  <c:v>11.526666666666699</c:v>
                </c:pt>
                <c:pt idx="18">
                  <c:v>11.97</c:v>
                </c:pt>
                <c:pt idx="19">
                  <c:v>12.635</c:v>
                </c:pt>
                <c:pt idx="20">
                  <c:v>13.3</c:v>
                </c:pt>
                <c:pt idx="21">
                  <c:v>14.63</c:v>
                </c:pt>
                <c:pt idx="22">
                  <c:v>15.295</c:v>
                </c:pt>
                <c:pt idx="23">
                  <c:v>15.96</c:v>
                </c:pt>
                <c:pt idx="24">
                  <c:v>17.29</c:v>
                </c:pt>
                <c:pt idx="25">
                  <c:v>17.954999999999998</c:v>
                </c:pt>
                <c:pt idx="26">
                  <c:v>18.62</c:v>
                </c:pt>
                <c:pt idx="27">
                  <c:v>19.285</c:v>
                </c:pt>
                <c:pt idx="28">
                  <c:v>19.95</c:v>
                </c:pt>
                <c:pt idx="29">
                  <c:v>20.614999999999998</c:v>
                </c:pt>
                <c:pt idx="30">
                  <c:v>21.28</c:v>
                </c:pt>
                <c:pt idx="31">
                  <c:v>21.723333333333301</c:v>
                </c:pt>
                <c:pt idx="32">
                  <c:v>22.1666666666667</c:v>
                </c:pt>
                <c:pt idx="33">
                  <c:v>22.61</c:v>
                </c:pt>
                <c:pt idx="34">
                  <c:v>23.053333333333299</c:v>
                </c:pt>
                <c:pt idx="35">
                  <c:v>23.496666666666702</c:v>
                </c:pt>
                <c:pt idx="36">
                  <c:v>23.94</c:v>
                </c:pt>
                <c:pt idx="37">
                  <c:v>24.605</c:v>
                </c:pt>
                <c:pt idx="38">
                  <c:v>25.27</c:v>
                </c:pt>
                <c:pt idx="39">
                  <c:v>25.713333333333299</c:v>
                </c:pt>
                <c:pt idx="40">
                  <c:v>26.156666666666698</c:v>
                </c:pt>
                <c:pt idx="41">
                  <c:v>26.6</c:v>
                </c:pt>
                <c:pt idx="42">
                  <c:v>27.265000000000001</c:v>
                </c:pt>
                <c:pt idx="43">
                  <c:v>27.93</c:v>
                </c:pt>
                <c:pt idx="44">
                  <c:v>28.373333333333299</c:v>
                </c:pt>
                <c:pt idx="45">
                  <c:v>28.816666666666698</c:v>
                </c:pt>
                <c:pt idx="46">
                  <c:v>29.26</c:v>
                </c:pt>
                <c:pt idx="47">
                  <c:v>29.925000000000001</c:v>
                </c:pt>
                <c:pt idx="48">
                  <c:v>30.59</c:v>
                </c:pt>
                <c:pt idx="49">
                  <c:v>30.922499999999999</c:v>
                </c:pt>
                <c:pt idx="50">
                  <c:v>31.254999999999999</c:v>
                </c:pt>
                <c:pt idx="51">
                  <c:v>31.587499999999999</c:v>
                </c:pt>
                <c:pt idx="52">
                  <c:v>31.92</c:v>
                </c:pt>
                <c:pt idx="53">
                  <c:v>32.585000000000001</c:v>
                </c:pt>
                <c:pt idx="54">
                  <c:v>33.25</c:v>
                </c:pt>
                <c:pt idx="55">
                  <c:v>33.6933333333333</c:v>
                </c:pt>
                <c:pt idx="56">
                  <c:v>34.136666666666599</c:v>
                </c:pt>
                <c:pt idx="57">
                  <c:v>34.58</c:v>
                </c:pt>
                <c:pt idx="58">
                  <c:v>35.244999999999997</c:v>
                </c:pt>
                <c:pt idx="59">
                  <c:v>35.909999999999997</c:v>
                </c:pt>
                <c:pt idx="60">
                  <c:v>36.353333333333303</c:v>
                </c:pt>
                <c:pt idx="61">
                  <c:v>36.796666666666603</c:v>
                </c:pt>
                <c:pt idx="62">
                  <c:v>37.24</c:v>
                </c:pt>
                <c:pt idx="63">
                  <c:v>37.683333333333302</c:v>
                </c:pt>
                <c:pt idx="64">
                  <c:v>38.126666666666601</c:v>
                </c:pt>
                <c:pt idx="65">
                  <c:v>38.57</c:v>
                </c:pt>
                <c:pt idx="66">
                  <c:v>38.902500000000003</c:v>
                </c:pt>
                <c:pt idx="67">
                  <c:v>39.234999999999999</c:v>
                </c:pt>
                <c:pt idx="68">
                  <c:v>39.567500000000003</c:v>
                </c:pt>
                <c:pt idx="69">
                  <c:v>39.9</c:v>
                </c:pt>
                <c:pt idx="70">
                  <c:v>40.564999999999998</c:v>
                </c:pt>
                <c:pt idx="71">
                  <c:v>41.23</c:v>
                </c:pt>
                <c:pt idx="72">
                  <c:v>41.5625</c:v>
                </c:pt>
                <c:pt idx="73">
                  <c:v>41.895000000000003</c:v>
                </c:pt>
                <c:pt idx="74">
                  <c:v>42.227499999999999</c:v>
                </c:pt>
                <c:pt idx="75">
                  <c:v>42.56</c:v>
                </c:pt>
                <c:pt idx="76">
                  <c:v>43.003333333333302</c:v>
                </c:pt>
                <c:pt idx="77">
                  <c:v>43.446666666666601</c:v>
                </c:pt>
                <c:pt idx="78">
                  <c:v>43.89</c:v>
                </c:pt>
                <c:pt idx="79">
                  <c:v>44.3333333333333</c:v>
                </c:pt>
                <c:pt idx="80">
                  <c:v>44.7766666666666</c:v>
                </c:pt>
                <c:pt idx="81">
                  <c:v>45.22</c:v>
                </c:pt>
                <c:pt idx="82">
                  <c:v>45.663333333333298</c:v>
                </c:pt>
                <c:pt idx="83">
                  <c:v>46.106666666666598</c:v>
                </c:pt>
                <c:pt idx="84">
                  <c:v>46.55</c:v>
                </c:pt>
                <c:pt idx="85">
                  <c:v>46.816000000000003</c:v>
                </c:pt>
                <c:pt idx="86">
                  <c:v>47.082000000000001</c:v>
                </c:pt>
                <c:pt idx="87">
                  <c:v>47.347999999999999</c:v>
                </c:pt>
                <c:pt idx="88">
                  <c:v>47.613999999999997</c:v>
                </c:pt>
                <c:pt idx="89">
                  <c:v>47.88</c:v>
                </c:pt>
                <c:pt idx="90">
                  <c:v>48.323333333333302</c:v>
                </c:pt>
                <c:pt idx="91">
                  <c:v>48.766666666666602</c:v>
                </c:pt>
                <c:pt idx="92">
                  <c:v>49.21</c:v>
                </c:pt>
                <c:pt idx="93">
                  <c:v>50.54</c:v>
                </c:pt>
                <c:pt idx="94">
                  <c:v>50.872500000000002</c:v>
                </c:pt>
                <c:pt idx="95">
                  <c:v>51.204999999999998</c:v>
                </c:pt>
                <c:pt idx="96">
                  <c:v>51.537500000000001</c:v>
                </c:pt>
                <c:pt idx="97">
                  <c:v>51.87</c:v>
                </c:pt>
                <c:pt idx="98">
                  <c:v>52.313333333333297</c:v>
                </c:pt>
                <c:pt idx="99">
                  <c:v>52.756666666666597</c:v>
                </c:pt>
                <c:pt idx="100">
                  <c:v>53.2</c:v>
                </c:pt>
                <c:pt idx="101">
                  <c:v>53.466000000000001</c:v>
                </c:pt>
                <c:pt idx="102">
                  <c:v>53.731999999999999</c:v>
                </c:pt>
                <c:pt idx="103">
                  <c:v>53.997999999999998</c:v>
                </c:pt>
                <c:pt idx="104">
                  <c:v>54.264000000000003</c:v>
                </c:pt>
                <c:pt idx="105">
                  <c:v>54.53</c:v>
                </c:pt>
                <c:pt idx="106">
                  <c:v>54.795999999999999</c:v>
                </c:pt>
                <c:pt idx="107">
                  <c:v>55.061999999999998</c:v>
                </c:pt>
                <c:pt idx="108">
                  <c:v>55.328000000000003</c:v>
                </c:pt>
                <c:pt idx="109">
                  <c:v>55.594000000000001</c:v>
                </c:pt>
                <c:pt idx="110">
                  <c:v>55.86</c:v>
                </c:pt>
                <c:pt idx="111">
                  <c:v>56.192500000000003</c:v>
                </c:pt>
                <c:pt idx="112">
                  <c:v>56.524999999999899</c:v>
                </c:pt>
                <c:pt idx="113">
                  <c:v>56.857500000000002</c:v>
                </c:pt>
                <c:pt idx="114">
                  <c:v>57.189999999999898</c:v>
                </c:pt>
                <c:pt idx="115">
                  <c:v>57.411666666666598</c:v>
                </c:pt>
                <c:pt idx="116">
                  <c:v>57.633333333333297</c:v>
                </c:pt>
                <c:pt idx="117">
                  <c:v>57.854999999999897</c:v>
                </c:pt>
                <c:pt idx="118">
                  <c:v>58.076666666666597</c:v>
                </c:pt>
                <c:pt idx="119">
                  <c:v>58.298333333333296</c:v>
                </c:pt>
                <c:pt idx="120">
                  <c:v>58.519999999999897</c:v>
                </c:pt>
                <c:pt idx="121">
                  <c:v>58.785999999999902</c:v>
                </c:pt>
                <c:pt idx="122">
                  <c:v>59.052</c:v>
                </c:pt>
                <c:pt idx="123">
                  <c:v>59.317999999999898</c:v>
                </c:pt>
                <c:pt idx="124">
                  <c:v>59.583999999999897</c:v>
                </c:pt>
                <c:pt idx="125">
                  <c:v>59.849999999999902</c:v>
                </c:pt>
                <c:pt idx="126">
                  <c:v>60.1159999999999</c:v>
                </c:pt>
                <c:pt idx="127">
                  <c:v>60.381999999999898</c:v>
                </c:pt>
                <c:pt idx="128">
                  <c:v>60.647999999999897</c:v>
                </c:pt>
                <c:pt idx="129">
                  <c:v>60.913999999999902</c:v>
                </c:pt>
                <c:pt idx="130">
                  <c:v>61.1799999999999</c:v>
                </c:pt>
                <c:pt idx="131">
                  <c:v>61.369999999999898</c:v>
                </c:pt>
                <c:pt idx="132">
                  <c:v>61.559999999999903</c:v>
                </c:pt>
                <c:pt idx="133">
                  <c:v>61.749999999999901</c:v>
                </c:pt>
                <c:pt idx="134">
                  <c:v>61.939999999999898</c:v>
                </c:pt>
                <c:pt idx="135">
                  <c:v>62.129999999999903</c:v>
                </c:pt>
                <c:pt idx="136">
                  <c:v>62.319999999999901</c:v>
                </c:pt>
                <c:pt idx="137">
                  <c:v>62.509999999999899</c:v>
                </c:pt>
                <c:pt idx="138">
                  <c:v>62.731666666666598</c:v>
                </c:pt>
                <c:pt idx="139">
                  <c:v>62.953333333333298</c:v>
                </c:pt>
                <c:pt idx="140">
                  <c:v>63.174999999999898</c:v>
                </c:pt>
                <c:pt idx="141">
                  <c:v>63.396666666666597</c:v>
                </c:pt>
                <c:pt idx="142">
                  <c:v>63.618333333333297</c:v>
                </c:pt>
                <c:pt idx="143">
                  <c:v>63.839999999999897</c:v>
                </c:pt>
                <c:pt idx="144">
                  <c:v>63.960909090908999</c:v>
                </c:pt>
                <c:pt idx="145">
                  <c:v>64.081818181818093</c:v>
                </c:pt>
                <c:pt idx="146">
                  <c:v>64.202727272727202</c:v>
                </c:pt>
                <c:pt idx="147">
                  <c:v>64.323636363636297</c:v>
                </c:pt>
                <c:pt idx="148">
                  <c:v>64.444545454545406</c:v>
                </c:pt>
                <c:pt idx="149">
                  <c:v>64.5654545454545</c:v>
                </c:pt>
                <c:pt idx="150">
                  <c:v>64.686363636363595</c:v>
                </c:pt>
                <c:pt idx="151">
                  <c:v>64.807272727272704</c:v>
                </c:pt>
                <c:pt idx="152">
                  <c:v>64.928181818181798</c:v>
                </c:pt>
                <c:pt idx="153">
                  <c:v>65.049090909090907</c:v>
                </c:pt>
                <c:pt idx="154">
                  <c:v>65.169999999999902</c:v>
                </c:pt>
                <c:pt idx="155">
                  <c:v>65.317777777777707</c:v>
                </c:pt>
                <c:pt idx="156">
                  <c:v>65.465555555555497</c:v>
                </c:pt>
                <c:pt idx="157">
                  <c:v>65.613333333333301</c:v>
                </c:pt>
                <c:pt idx="158">
                  <c:v>65.761111111111106</c:v>
                </c:pt>
                <c:pt idx="159">
                  <c:v>65.908888888888796</c:v>
                </c:pt>
                <c:pt idx="160">
                  <c:v>66.056666666666601</c:v>
                </c:pt>
                <c:pt idx="161">
                  <c:v>66.204444444444405</c:v>
                </c:pt>
                <c:pt idx="162">
                  <c:v>66.352222222222196</c:v>
                </c:pt>
                <c:pt idx="163">
                  <c:v>66.499999999999901</c:v>
                </c:pt>
                <c:pt idx="164">
                  <c:v>67.829999999999899</c:v>
                </c:pt>
                <c:pt idx="165">
                  <c:v>67.918666666666596</c:v>
                </c:pt>
                <c:pt idx="166">
                  <c:v>68.007333333333307</c:v>
                </c:pt>
                <c:pt idx="167">
                  <c:v>68.095999999999904</c:v>
                </c:pt>
                <c:pt idx="168">
                  <c:v>68.184666666666601</c:v>
                </c:pt>
                <c:pt idx="169">
                  <c:v>68.273333333333298</c:v>
                </c:pt>
                <c:pt idx="170">
                  <c:v>68.361999999999895</c:v>
                </c:pt>
                <c:pt idx="171">
                  <c:v>68.450666666666606</c:v>
                </c:pt>
                <c:pt idx="172">
                  <c:v>68.539333333333303</c:v>
                </c:pt>
                <c:pt idx="173">
                  <c:v>68.627999999999901</c:v>
                </c:pt>
                <c:pt idx="174">
                  <c:v>68.716666666666598</c:v>
                </c:pt>
                <c:pt idx="175">
                  <c:v>68.805333333333294</c:v>
                </c:pt>
                <c:pt idx="176">
                  <c:v>68.893999999999906</c:v>
                </c:pt>
                <c:pt idx="177">
                  <c:v>68.982666666666603</c:v>
                </c:pt>
                <c:pt idx="178">
                  <c:v>69.0713333333333</c:v>
                </c:pt>
                <c:pt idx="179">
                  <c:v>69.159999999999897</c:v>
                </c:pt>
                <c:pt idx="180">
                  <c:v>69.824999999999903</c:v>
                </c:pt>
                <c:pt idx="181">
                  <c:v>70.489999999999895</c:v>
                </c:pt>
                <c:pt idx="182">
                  <c:v>71.154999999999902</c:v>
                </c:pt>
                <c:pt idx="183">
                  <c:v>71.819999999999894</c:v>
                </c:pt>
                <c:pt idx="184">
                  <c:v>72.263333333333307</c:v>
                </c:pt>
                <c:pt idx="185">
                  <c:v>72.706666666666607</c:v>
                </c:pt>
                <c:pt idx="186">
                  <c:v>73.149999999999906</c:v>
                </c:pt>
                <c:pt idx="187">
                  <c:v>74.479999999999905</c:v>
                </c:pt>
                <c:pt idx="188">
                  <c:v>74.923333333333304</c:v>
                </c:pt>
                <c:pt idx="189">
                  <c:v>75.366666666666603</c:v>
                </c:pt>
                <c:pt idx="190">
                  <c:v>75.809999999999903</c:v>
                </c:pt>
                <c:pt idx="191">
                  <c:v>76.253333333333302</c:v>
                </c:pt>
                <c:pt idx="192">
                  <c:v>76.696666666666601</c:v>
                </c:pt>
                <c:pt idx="193">
                  <c:v>77.139999999999901</c:v>
                </c:pt>
                <c:pt idx="194">
                  <c:v>77.804999999999893</c:v>
                </c:pt>
              </c:numCache>
            </c:numRef>
          </c:xVal>
          <c:yVal>
            <c:numRef>
              <c:f>弱!$H$2:$H$196</c:f>
              <c:numCache>
                <c:formatCode>General</c:formatCode>
                <c:ptCount val="195"/>
                <c:pt idx="0">
                  <c:v>-3.8248389096579002E-2</c:v>
                </c:pt>
                <c:pt idx="1">
                  <c:v>-6.6709248370310475E-2</c:v>
                </c:pt>
                <c:pt idx="2">
                  <c:v>-3.0217354549040915E-2</c:v>
                </c:pt>
                <c:pt idx="3">
                  <c:v>-0.1357479664105502</c:v>
                </c:pt>
                <c:pt idx="4">
                  <c:v>-8.4462061580657832E-2</c:v>
                </c:pt>
                <c:pt idx="5">
                  <c:v>-1.3450808739268412E-2</c:v>
                </c:pt>
                <c:pt idx="6">
                  <c:v>-1.725498299862856E-2</c:v>
                </c:pt>
                <c:pt idx="7">
                  <c:v>-0.10700531645094019</c:v>
                </c:pt>
                <c:pt idx="8">
                  <c:v>-5.0083597903477238E-2</c:v>
                </c:pt>
                <c:pt idx="9">
                  <c:v>-4.3320621442392536E-2</c:v>
                </c:pt>
                <c:pt idx="10">
                  <c:v>-5.4310458191655184E-2</c:v>
                </c:pt>
                <c:pt idx="11">
                  <c:v>4.724690499896737E-3</c:v>
                </c:pt>
                <c:pt idx="12">
                  <c:v>-7.0513422629670627E-2</c:v>
                </c:pt>
                <c:pt idx="13">
                  <c:v>-6.8540887828520913E-2</c:v>
                </c:pt>
                <c:pt idx="14">
                  <c:v>-0.11813604854314211</c:v>
                </c:pt>
                <c:pt idx="15">
                  <c:v>-3.7825703067761209E-2</c:v>
                </c:pt>
                <c:pt idx="16">
                  <c:v>-8.2630422122447394E-2</c:v>
                </c:pt>
                <c:pt idx="17">
                  <c:v>-8.0798782664236957E-2</c:v>
                </c:pt>
                <c:pt idx="18">
                  <c:v>-1.4718866825721795E-2</c:v>
                </c:pt>
                <c:pt idx="19">
                  <c:v>-9.5592793672859749E-2</c:v>
                </c:pt>
                <c:pt idx="20">
                  <c:v>-0.14391989630102756</c:v>
                </c:pt>
                <c:pt idx="21">
                  <c:v>0.14097048712216573</c:v>
                </c:pt>
                <c:pt idx="22">
                  <c:v>4.0653002949409239E-2</c:v>
                </c:pt>
                <c:pt idx="23">
                  <c:v>-3.0499145234919443E-2</c:v>
                </c:pt>
                <c:pt idx="24">
                  <c:v>1.7658882981721777E-3</c:v>
                </c:pt>
                <c:pt idx="25">
                  <c:v>-6.6878322781837056E-3</c:v>
                </c:pt>
                <c:pt idx="26">
                  <c:v>2.7267945370179094E-2</c:v>
                </c:pt>
                <c:pt idx="27">
                  <c:v>1.1628562303920708E-2</c:v>
                </c:pt>
                <c:pt idx="28">
                  <c:v>-0.11517724634141754</c:v>
                </c:pt>
                <c:pt idx="29">
                  <c:v>-8.1080573350115481E-2</c:v>
                </c:pt>
                <c:pt idx="30">
                  <c:v>-4.374330747121033E-2</c:v>
                </c:pt>
                <c:pt idx="31">
                  <c:v>-6.868178317146019E-2</c:v>
                </c:pt>
                <c:pt idx="32">
                  <c:v>-0.12179932745956298</c:v>
                </c:pt>
                <c:pt idx="33">
                  <c:v>-0.18618849918280697</c:v>
                </c:pt>
                <c:pt idx="34">
                  <c:v>-8.1080573350115481E-2</c:v>
                </c:pt>
                <c:pt idx="35">
                  <c:v>4.3020044710789422E-3</c:v>
                </c:pt>
                <c:pt idx="36">
                  <c:v>4.1357479664105565E-2</c:v>
                </c:pt>
                <c:pt idx="37">
                  <c:v>-0.13335274558058269</c:v>
                </c:pt>
                <c:pt idx="38">
                  <c:v>-0.14589243110217726</c:v>
                </c:pt>
                <c:pt idx="39">
                  <c:v>-0.11264113016851078</c:v>
                </c:pt>
                <c:pt idx="40">
                  <c:v>-3.7290300764591467E-3</c:v>
                </c:pt>
                <c:pt idx="41">
                  <c:v>7.7426687456557328E-2</c:v>
                </c:pt>
                <c:pt idx="42">
                  <c:v>-4.3461516785331798E-2</c:v>
                </c:pt>
                <c:pt idx="43">
                  <c:v>-0.17998910409347932</c:v>
                </c:pt>
                <c:pt idx="44">
                  <c:v>-0.12644887377655872</c:v>
                </c:pt>
                <c:pt idx="45">
                  <c:v>-4.8111063102327531E-2</c:v>
                </c:pt>
                <c:pt idx="46">
                  <c:v>0.12814901091469263</c:v>
                </c:pt>
                <c:pt idx="47">
                  <c:v>-2.1340947943867237E-2</c:v>
                </c:pt>
                <c:pt idx="48">
                  <c:v>-0.21338130037008504</c:v>
                </c:pt>
                <c:pt idx="49">
                  <c:v>-0.15955927936728592</c:v>
                </c:pt>
                <c:pt idx="50">
                  <c:v>-0.11588172305611387</c:v>
                </c:pt>
                <c:pt idx="51">
                  <c:v>7.8243880445605599E-3</c:v>
                </c:pt>
                <c:pt idx="52">
                  <c:v>0.19366534538145072</c:v>
                </c:pt>
                <c:pt idx="53">
                  <c:v>-0.15631868647968283</c:v>
                </c:pt>
                <c:pt idx="54">
                  <c:v>-0.17956641806466153</c:v>
                </c:pt>
                <c:pt idx="55">
                  <c:v>-0.16308166294076754</c:v>
                </c:pt>
                <c:pt idx="56">
                  <c:v>0.11039619770434528</c:v>
                </c:pt>
                <c:pt idx="57">
                  <c:v>0.1358982547763522</c:v>
                </c:pt>
                <c:pt idx="58">
                  <c:v>-0.16477240705603871</c:v>
                </c:pt>
                <c:pt idx="59">
                  <c:v>-0.34103248107305889</c:v>
                </c:pt>
                <c:pt idx="60">
                  <c:v>-0.21605831188593108</c:v>
                </c:pt>
                <c:pt idx="61">
                  <c:v>-9.8833386560462838E-2</c:v>
                </c:pt>
                <c:pt idx="62">
                  <c:v>0.14900152166970382</c:v>
                </c:pt>
                <c:pt idx="63">
                  <c:v>0.12011797636715454</c:v>
                </c:pt>
                <c:pt idx="64">
                  <c:v>-0.21619920722887034</c:v>
                </c:pt>
                <c:pt idx="65">
                  <c:v>-0.30425879656591082</c:v>
                </c:pt>
                <c:pt idx="66">
                  <c:v>-0.21140876556893534</c:v>
                </c:pt>
                <c:pt idx="67">
                  <c:v>2.783152674193615E-2</c:v>
                </c:pt>
                <c:pt idx="68">
                  <c:v>0.16774060228062601</c:v>
                </c:pt>
                <c:pt idx="69">
                  <c:v>0.22917097180214543</c:v>
                </c:pt>
                <c:pt idx="70">
                  <c:v>-2.1200052600927971E-2</c:v>
                </c:pt>
                <c:pt idx="71">
                  <c:v>-0.2979185061336439</c:v>
                </c:pt>
                <c:pt idx="72">
                  <c:v>-0.24691439198963006</c:v>
                </c:pt>
                <c:pt idx="73">
                  <c:v>-6.5582085626796363E-2</c:v>
                </c:pt>
                <c:pt idx="74">
                  <c:v>0.17027671845353279</c:v>
                </c:pt>
                <c:pt idx="75">
                  <c:v>0.26284495876462971</c:v>
                </c:pt>
                <c:pt idx="76">
                  <c:v>-5.4310458191655184E-2</c:v>
                </c:pt>
                <c:pt idx="77">
                  <c:v>-0.28847851815671316</c:v>
                </c:pt>
                <c:pt idx="78">
                  <c:v>-0.3310289117243711</c:v>
                </c:pt>
                <c:pt idx="79">
                  <c:v>-0.17505776709060505</c:v>
                </c:pt>
                <c:pt idx="80">
                  <c:v>3.6848828690049094E-2</c:v>
                </c:pt>
                <c:pt idx="81">
                  <c:v>0.31525802633803618</c:v>
                </c:pt>
                <c:pt idx="82">
                  <c:v>0.19014296180796911</c:v>
                </c:pt>
                <c:pt idx="83">
                  <c:v>-0.13715691983994283</c:v>
                </c:pt>
                <c:pt idx="84">
                  <c:v>-0.37231124720557568</c:v>
                </c:pt>
                <c:pt idx="85">
                  <c:v>-0.30792207548233169</c:v>
                </c:pt>
                <c:pt idx="86">
                  <c:v>-0.18787924329807815</c:v>
                </c:pt>
                <c:pt idx="87">
                  <c:v>6.7845804136687338E-2</c:v>
                </c:pt>
                <c:pt idx="88">
                  <c:v>0.24791005241306766</c:v>
                </c:pt>
                <c:pt idx="89">
                  <c:v>0.29835058518532442</c:v>
                </c:pt>
                <c:pt idx="90">
                  <c:v>3.0790328943660711E-2</c:v>
                </c:pt>
                <c:pt idx="91">
                  <c:v>-0.3074993894535139</c:v>
                </c:pt>
                <c:pt idx="92">
                  <c:v>-0.30623133136706049</c:v>
                </c:pt>
                <c:pt idx="93">
                  <c:v>-0.3456820273900546</c:v>
                </c:pt>
                <c:pt idx="94">
                  <c:v>-0.17266254626063754</c:v>
                </c:pt>
                <c:pt idx="95">
                  <c:v>0.10109710507035381</c:v>
                </c:pt>
                <c:pt idx="96">
                  <c:v>0.3059589337040447</c:v>
                </c:pt>
                <c:pt idx="97">
                  <c:v>0.36358512896620399</c:v>
                </c:pt>
                <c:pt idx="98">
                  <c:v>-7.814995021697824E-3</c:v>
                </c:pt>
                <c:pt idx="99">
                  <c:v>-0.27072570494636577</c:v>
                </c:pt>
                <c:pt idx="100">
                  <c:v>-0.35864439894046696</c:v>
                </c:pt>
                <c:pt idx="101">
                  <c:v>-0.27889763483684316</c:v>
                </c:pt>
                <c:pt idx="102">
                  <c:v>-0.2574815427100749</c:v>
                </c:pt>
                <c:pt idx="103">
                  <c:v>5.4291672145930607E-3</c:v>
                </c:pt>
                <c:pt idx="104">
                  <c:v>0.20240085664368515</c:v>
                </c:pt>
                <c:pt idx="105">
                  <c:v>0.3447051530123425</c:v>
                </c:pt>
                <c:pt idx="106">
                  <c:v>0.20479607747365264</c:v>
                </c:pt>
                <c:pt idx="107">
                  <c:v>-4.6138528301177831E-2</c:v>
                </c:pt>
                <c:pt idx="108">
                  <c:v>-0.21169055625481387</c:v>
                </c:pt>
                <c:pt idx="109">
                  <c:v>-0.33370592324021714</c:v>
                </c:pt>
                <c:pt idx="110">
                  <c:v>-0.34624560876181171</c:v>
                </c:pt>
                <c:pt idx="111">
                  <c:v>-0.2435329037590877</c:v>
                </c:pt>
                <c:pt idx="112">
                  <c:v>-1.725498299862856E-2</c:v>
                </c:pt>
                <c:pt idx="113">
                  <c:v>9.3066070522815722E-2</c:v>
                </c:pt>
                <c:pt idx="114">
                  <c:v>0.33202457214780867</c:v>
                </c:pt>
                <c:pt idx="115">
                  <c:v>0.2553775055888487</c:v>
                </c:pt>
                <c:pt idx="116">
                  <c:v>0.24340140143901118</c:v>
                </c:pt>
                <c:pt idx="117">
                  <c:v>-7.9108038548965767E-2</c:v>
                </c:pt>
                <c:pt idx="118">
                  <c:v>-0.28932389021434873</c:v>
                </c:pt>
                <c:pt idx="119">
                  <c:v>-0.34582292273299392</c:v>
                </c:pt>
                <c:pt idx="120">
                  <c:v>-0.35455843399522829</c:v>
                </c:pt>
                <c:pt idx="121">
                  <c:v>-0.24015141552854535</c:v>
                </c:pt>
                <c:pt idx="122">
                  <c:v>-5.6564783678683415E-2</c:v>
                </c:pt>
                <c:pt idx="123">
                  <c:v>6.7564013450808799E-2</c:v>
                </c:pt>
                <c:pt idx="124">
                  <c:v>0.32497980500084545</c:v>
                </c:pt>
                <c:pt idx="125">
                  <c:v>0.43656891660874309</c:v>
                </c:pt>
                <c:pt idx="126">
                  <c:v>0.23438409949089822</c:v>
                </c:pt>
                <c:pt idx="127">
                  <c:v>0.24438766883958604</c:v>
                </c:pt>
                <c:pt idx="128">
                  <c:v>-0.12687155980537651</c:v>
                </c:pt>
                <c:pt idx="129">
                  <c:v>-0.30679491273881754</c:v>
                </c:pt>
                <c:pt idx="130">
                  <c:v>-0.329901748980857</c:v>
                </c:pt>
                <c:pt idx="131">
                  <c:v>-0.27298003043339403</c:v>
                </c:pt>
                <c:pt idx="132">
                  <c:v>-0.28847851815671316</c:v>
                </c:pt>
                <c:pt idx="133">
                  <c:v>-0.1349025943529146</c:v>
                </c:pt>
                <c:pt idx="134">
                  <c:v>4.2484642407619684E-2</c:v>
                </c:pt>
                <c:pt idx="135">
                  <c:v>0.18986117112209058</c:v>
                </c:pt>
                <c:pt idx="136">
                  <c:v>0.30384550355995577</c:v>
                </c:pt>
                <c:pt idx="137">
                  <c:v>0.42050684751366696</c:v>
                </c:pt>
                <c:pt idx="138">
                  <c:v>0.35315887358869841</c:v>
                </c:pt>
                <c:pt idx="139">
                  <c:v>0.21296800736412999</c:v>
                </c:pt>
                <c:pt idx="140">
                  <c:v>0.11194604647667719</c:v>
                </c:pt>
                <c:pt idx="141">
                  <c:v>-0.12010858334429181</c:v>
                </c:pt>
                <c:pt idx="142">
                  <c:v>-0.27720689072157195</c:v>
                </c:pt>
                <c:pt idx="143">
                  <c:v>-0.31820743551689801</c:v>
                </c:pt>
                <c:pt idx="144">
                  <c:v>-0.31341699385696303</c:v>
                </c:pt>
                <c:pt idx="145">
                  <c:v>-0.28396986718265665</c:v>
                </c:pt>
                <c:pt idx="146">
                  <c:v>-0.27171197234694067</c:v>
                </c:pt>
                <c:pt idx="147">
                  <c:v>-0.14673780315981283</c:v>
                </c:pt>
                <c:pt idx="148">
                  <c:v>-6.1637016024496949E-2</c:v>
                </c:pt>
                <c:pt idx="149">
                  <c:v>3.3608235802446006E-2</c:v>
                </c:pt>
                <c:pt idx="150">
                  <c:v>0.29327835283951087</c:v>
                </c:pt>
                <c:pt idx="151">
                  <c:v>0.41318028968082515</c:v>
                </c:pt>
                <c:pt idx="152">
                  <c:v>0.3912006161822999</c:v>
                </c:pt>
                <c:pt idx="153">
                  <c:v>0.4389641374387106</c:v>
                </c:pt>
                <c:pt idx="154">
                  <c:v>0.44305010238394926</c:v>
                </c:pt>
                <c:pt idx="155">
                  <c:v>0.43375100974995784</c:v>
                </c:pt>
                <c:pt idx="156">
                  <c:v>0.20944562379064838</c:v>
                </c:pt>
                <c:pt idx="157">
                  <c:v>3.0790328943660711E-2</c:v>
                </c:pt>
                <c:pt idx="158">
                  <c:v>-7.1358794687306215E-2</c:v>
                </c:pt>
                <c:pt idx="159">
                  <c:v>-0.13109842009355446</c:v>
                </c:pt>
                <c:pt idx="160">
                  <c:v>-0.1660404651424921</c:v>
                </c:pt>
                <c:pt idx="161">
                  <c:v>-0.25395915913659328</c:v>
                </c:pt>
                <c:pt idx="162">
                  <c:v>-0.27354361180515108</c:v>
                </c:pt>
                <c:pt idx="163">
                  <c:v>-0.33511487666960976</c:v>
                </c:pt>
                <c:pt idx="164">
                  <c:v>-0.31369878454284156</c:v>
                </c:pt>
                <c:pt idx="165">
                  <c:v>-0.32553399334973976</c:v>
                </c:pt>
                <c:pt idx="166">
                  <c:v>-0.25846781011064979</c:v>
                </c:pt>
                <c:pt idx="167">
                  <c:v>-0.20337773102139725</c:v>
                </c:pt>
                <c:pt idx="168">
                  <c:v>-0.155332419079108</c:v>
                </c:pt>
                <c:pt idx="169">
                  <c:v>-0.14828765193214474</c:v>
                </c:pt>
                <c:pt idx="170">
                  <c:v>-5.8819109165711654E-2</c:v>
                </c:pt>
                <c:pt idx="171">
                  <c:v>3.5862561289474237E-2</c:v>
                </c:pt>
                <c:pt idx="172">
                  <c:v>4.5725235295222773E-2</c:v>
                </c:pt>
                <c:pt idx="173">
                  <c:v>7.3763408540136452E-2</c:v>
                </c:pt>
                <c:pt idx="174">
                  <c:v>0.10602844207322808</c:v>
                </c:pt>
                <c:pt idx="175">
                  <c:v>0.15548270744491</c:v>
                </c:pt>
                <c:pt idx="176">
                  <c:v>0.25481392421709159</c:v>
                </c:pt>
                <c:pt idx="177">
                  <c:v>0.2632676447934475</c:v>
                </c:pt>
                <c:pt idx="178">
                  <c:v>0.28510642294903354</c:v>
                </c:pt>
                <c:pt idx="179">
                  <c:v>0.2807386673179163</c:v>
                </c:pt>
                <c:pt idx="180">
                  <c:v>0.3194848866262141</c:v>
                </c:pt>
                <c:pt idx="181">
                  <c:v>0.26918524919689663</c:v>
                </c:pt>
                <c:pt idx="182">
                  <c:v>0.36865736131201754</c:v>
                </c:pt>
                <c:pt idx="183">
                  <c:v>0.4805282636057937</c:v>
                </c:pt>
                <c:pt idx="184">
                  <c:v>0.39218688358287473</c:v>
                </c:pt>
                <c:pt idx="185">
                  <c:v>0.35992185004978311</c:v>
                </c:pt>
                <c:pt idx="186">
                  <c:v>0.35203171084518425</c:v>
                </c:pt>
                <c:pt idx="187">
                  <c:v>0.48235990306400417</c:v>
                </c:pt>
                <c:pt idx="188">
                  <c:v>0.43304653303526147</c:v>
                </c:pt>
                <c:pt idx="189">
                  <c:v>0.43572354455110751</c:v>
                </c:pt>
                <c:pt idx="190">
                  <c:v>0.46122560162311443</c:v>
                </c:pt>
                <c:pt idx="191">
                  <c:v>0.44812233472976282</c:v>
                </c:pt>
                <c:pt idx="192">
                  <c:v>0.3883827093235146</c:v>
                </c:pt>
                <c:pt idx="193">
                  <c:v>0.32737502583081296</c:v>
                </c:pt>
                <c:pt idx="194">
                  <c:v>0.4058537318479834</c:v>
                </c:pt>
              </c:numCache>
            </c:numRef>
          </c:yVal>
          <c:smooth val="1"/>
          <c:extLst xmlns:c16r2="http://schemas.microsoft.com/office/drawing/2015/06/chart">
            <c:ext xmlns:c16="http://schemas.microsoft.com/office/drawing/2014/chart" uri="{C3380CC4-5D6E-409C-BE32-E72D297353CC}">
              <c16:uniqueId val="{00000000-1740-451B-85DD-47F401AA0ED3}"/>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強!$C:$C</c:f>
              <c:numCache>
                <c:formatCode>General</c:formatCode>
                <c:ptCount val="1048576"/>
                <c:pt idx="0">
                  <c:v>6</c:v>
                </c:pt>
                <c:pt idx="1">
                  <c:v>6.2216666666666667</c:v>
                </c:pt>
                <c:pt idx="2">
                  <c:v>6.4433333333333334</c:v>
                </c:pt>
                <c:pt idx="3">
                  <c:v>6.665</c:v>
                </c:pt>
                <c:pt idx="4">
                  <c:v>6.8866666666666667</c:v>
                </c:pt>
                <c:pt idx="5">
                  <c:v>7.1083333333333298</c:v>
                </c:pt>
                <c:pt idx="6">
                  <c:v>7.33</c:v>
                </c:pt>
                <c:pt idx="7">
                  <c:v>8.66</c:v>
                </c:pt>
                <c:pt idx="8">
                  <c:v>9.3249999999999993</c:v>
                </c:pt>
                <c:pt idx="9">
                  <c:v>9.99</c:v>
                </c:pt>
                <c:pt idx="10">
                  <c:v>10.43333333333333</c:v>
                </c:pt>
                <c:pt idx="11">
                  <c:v>10.876666666666669</c:v>
                </c:pt>
                <c:pt idx="12">
                  <c:v>11.32</c:v>
                </c:pt>
                <c:pt idx="13">
                  <c:v>11.984999999999999</c:v>
                </c:pt>
                <c:pt idx="14">
                  <c:v>12.65</c:v>
                </c:pt>
                <c:pt idx="15">
                  <c:v>13.315000000000001</c:v>
                </c:pt>
                <c:pt idx="16">
                  <c:v>13.98</c:v>
                </c:pt>
                <c:pt idx="17">
                  <c:v>15.31</c:v>
                </c:pt>
                <c:pt idx="18">
                  <c:v>15.576000000000001</c:v>
                </c:pt>
                <c:pt idx="19">
                  <c:v>15.842000000000001</c:v>
                </c:pt>
                <c:pt idx="20">
                  <c:v>16.108000000000001</c:v>
                </c:pt>
                <c:pt idx="21">
                  <c:v>16.374000000000002</c:v>
                </c:pt>
                <c:pt idx="22">
                  <c:v>16.64</c:v>
                </c:pt>
                <c:pt idx="23">
                  <c:v>17.0833333333333</c:v>
                </c:pt>
                <c:pt idx="24">
                  <c:v>17.526666666666699</c:v>
                </c:pt>
                <c:pt idx="25">
                  <c:v>17.97</c:v>
                </c:pt>
                <c:pt idx="26">
                  <c:v>18.634999999999998</c:v>
                </c:pt>
                <c:pt idx="27">
                  <c:v>19.3</c:v>
                </c:pt>
                <c:pt idx="28">
                  <c:v>19.965</c:v>
                </c:pt>
                <c:pt idx="29">
                  <c:v>20.630000000000003</c:v>
                </c:pt>
                <c:pt idx="30">
                  <c:v>21.073333333333302</c:v>
                </c:pt>
                <c:pt idx="31">
                  <c:v>21.516666666666701</c:v>
                </c:pt>
                <c:pt idx="32">
                  <c:v>21.96</c:v>
                </c:pt>
                <c:pt idx="33">
                  <c:v>22.625</c:v>
                </c:pt>
                <c:pt idx="34">
                  <c:v>23.29</c:v>
                </c:pt>
                <c:pt idx="35">
                  <c:v>23.954999999999998</c:v>
                </c:pt>
                <c:pt idx="36">
                  <c:v>24.62</c:v>
                </c:pt>
                <c:pt idx="37">
                  <c:v>25.063333333333301</c:v>
                </c:pt>
                <c:pt idx="38">
                  <c:v>25.5066666666667</c:v>
                </c:pt>
                <c:pt idx="39">
                  <c:v>25.95</c:v>
                </c:pt>
                <c:pt idx="40">
                  <c:v>26.393333333333299</c:v>
                </c:pt>
                <c:pt idx="41">
                  <c:v>26.836666666666702</c:v>
                </c:pt>
                <c:pt idx="42">
                  <c:v>27.28</c:v>
                </c:pt>
                <c:pt idx="43">
                  <c:v>28.61</c:v>
                </c:pt>
                <c:pt idx="44">
                  <c:v>29.053333333333299</c:v>
                </c:pt>
                <c:pt idx="45">
                  <c:v>29.496666666666702</c:v>
                </c:pt>
                <c:pt idx="46">
                  <c:v>29.94</c:v>
                </c:pt>
                <c:pt idx="47">
                  <c:v>30.383333333333301</c:v>
                </c:pt>
                <c:pt idx="48">
                  <c:v>30.8266666666667</c:v>
                </c:pt>
                <c:pt idx="49">
                  <c:v>31.27</c:v>
                </c:pt>
                <c:pt idx="50">
                  <c:v>31.934999999999999</c:v>
                </c:pt>
                <c:pt idx="51">
                  <c:v>32.6</c:v>
                </c:pt>
                <c:pt idx="52">
                  <c:v>33.043333333333301</c:v>
                </c:pt>
                <c:pt idx="53">
                  <c:v>33.4866666666667</c:v>
                </c:pt>
                <c:pt idx="54">
                  <c:v>33.93</c:v>
                </c:pt>
                <c:pt idx="55">
                  <c:v>34.373333333333299</c:v>
                </c:pt>
                <c:pt idx="56">
                  <c:v>34.816666666666698</c:v>
                </c:pt>
                <c:pt idx="57">
                  <c:v>35.260000000000005</c:v>
                </c:pt>
                <c:pt idx="58">
                  <c:v>35.703333333333305</c:v>
                </c:pt>
                <c:pt idx="59">
                  <c:v>36.146666666666704</c:v>
                </c:pt>
                <c:pt idx="60">
                  <c:v>36.590000000000003</c:v>
                </c:pt>
                <c:pt idx="61">
                  <c:v>37.033333333333303</c:v>
                </c:pt>
                <c:pt idx="62">
                  <c:v>37.476666666666603</c:v>
                </c:pt>
                <c:pt idx="63">
                  <c:v>37.92</c:v>
                </c:pt>
                <c:pt idx="64">
                  <c:v>38.363333333333301</c:v>
                </c:pt>
                <c:pt idx="65">
                  <c:v>38.806666666666601</c:v>
                </c:pt>
                <c:pt idx="66">
                  <c:v>39.25</c:v>
                </c:pt>
                <c:pt idx="67">
                  <c:v>39.6933333333333</c:v>
                </c:pt>
                <c:pt idx="68">
                  <c:v>40.136666666666599</c:v>
                </c:pt>
                <c:pt idx="69">
                  <c:v>40.58</c:v>
                </c:pt>
                <c:pt idx="70">
                  <c:v>41.244999999999997</c:v>
                </c:pt>
                <c:pt idx="71">
                  <c:v>41.91</c:v>
                </c:pt>
                <c:pt idx="72">
                  <c:v>42.2425</c:v>
                </c:pt>
                <c:pt idx="73">
                  <c:v>42.575000000000003</c:v>
                </c:pt>
                <c:pt idx="74">
                  <c:v>42.907499999999999</c:v>
                </c:pt>
                <c:pt idx="75">
                  <c:v>43.24</c:v>
                </c:pt>
                <c:pt idx="76">
                  <c:v>43.683333333333302</c:v>
                </c:pt>
                <c:pt idx="77">
                  <c:v>44.126666666666601</c:v>
                </c:pt>
                <c:pt idx="78">
                  <c:v>44.57</c:v>
                </c:pt>
                <c:pt idx="79">
                  <c:v>44.902500000000003</c:v>
                </c:pt>
                <c:pt idx="80">
                  <c:v>45.234999999999999</c:v>
                </c:pt>
                <c:pt idx="81">
                  <c:v>45.567500000000003</c:v>
                </c:pt>
                <c:pt idx="82">
                  <c:v>45.9</c:v>
                </c:pt>
                <c:pt idx="83">
                  <c:v>46.343333333333298</c:v>
                </c:pt>
                <c:pt idx="84">
                  <c:v>46.786666666666598</c:v>
                </c:pt>
                <c:pt idx="85">
                  <c:v>47.23</c:v>
                </c:pt>
                <c:pt idx="86">
                  <c:v>47.5625</c:v>
                </c:pt>
                <c:pt idx="87">
                  <c:v>47.895000000000003</c:v>
                </c:pt>
                <c:pt idx="88">
                  <c:v>48.227499999999999</c:v>
                </c:pt>
                <c:pt idx="89">
                  <c:v>48.56</c:v>
                </c:pt>
                <c:pt idx="90">
                  <c:v>49.003333333333302</c:v>
                </c:pt>
                <c:pt idx="91">
                  <c:v>49.446666666666601</c:v>
                </c:pt>
                <c:pt idx="92">
                  <c:v>49.89</c:v>
                </c:pt>
                <c:pt idx="93">
                  <c:v>50.155999999999999</c:v>
                </c:pt>
                <c:pt idx="94">
                  <c:v>50.421999999999997</c:v>
                </c:pt>
                <c:pt idx="95">
                  <c:v>50.688000000000002</c:v>
                </c:pt>
                <c:pt idx="96">
                  <c:v>50.954000000000001</c:v>
                </c:pt>
                <c:pt idx="97">
                  <c:v>51.22</c:v>
                </c:pt>
                <c:pt idx="98">
                  <c:v>51.552500000000002</c:v>
                </c:pt>
                <c:pt idx="99">
                  <c:v>51.884999999999998</c:v>
                </c:pt>
                <c:pt idx="100">
                  <c:v>52.217500000000001</c:v>
                </c:pt>
                <c:pt idx="101">
                  <c:v>52.55</c:v>
                </c:pt>
                <c:pt idx="102">
                  <c:v>52.816000000000003</c:v>
                </c:pt>
                <c:pt idx="103">
                  <c:v>53.082000000000001</c:v>
                </c:pt>
                <c:pt idx="104">
                  <c:v>53.347999999999999</c:v>
                </c:pt>
                <c:pt idx="105">
                  <c:v>53.613999999999997</c:v>
                </c:pt>
                <c:pt idx="106">
                  <c:v>53.88</c:v>
                </c:pt>
                <c:pt idx="107">
                  <c:v>54.323333333333302</c:v>
                </c:pt>
                <c:pt idx="108">
                  <c:v>54.766666666666602</c:v>
                </c:pt>
                <c:pt idx="109">
                  <c:v>55.21</c:v>
                </c:pt>
                <c:pt idx="110">
                  <c:v>55.431666666666601</c:v>
                </c:pt>
                <c:pt idx="111">
                  <c:v>55.6533333333333</c:v>
                </c:pt>
                <c:pt idx="112">
                  <c:v>55.875</c:v>
                </c:pt>
                <c:pt idx="113">
                  <c:v>56.0966666666666</c:v>
                </c:pt>
                <c:pt idx="114">
                  <c:v>56.3183333333333</c:v>
                </c:pt>
                <c:pt idx="115">
                  <c:v>56.54</c:v>
                </c:pt>
                <c:pt idx="116">
                  <c:v>56.805999999999997</c:v>
                </c:pt>
                <c:pt idx="117">
                  <c:v>57.072000000000003</c:v>
                </c:pt>
                <c:pt idx="118">
                  <c:v>57.338000000000001</c:v>
                </c:pt>
                <c:pt idx="119">
                  <c:v>57.603999999999999</c:v>
                </c:pt>
                <c:pt idx="120">
                  <c:v>57.87</c:v>
                </c:pt>
                <c:pt idx="121">
                  <c:v>58.136000000000003</c:v>
                </c:pt>
                <c:pt idx="122">
                  <c:v>58.402000000000001</c:v>
                </c:pt>
                <c:pt idx="123">
                  <c:v>58.667999999999999</c:v>
                </c:pt>
                <c:pt idx="124">
                  <c:v>58.933999999999997</c:v>
                </c:pt>
                <c:pt idx="125">
                  <c:v>59.2</c:v>
                </c:pt>
                <c:pt idx="126">
                  <c:v>59.466000000000001</c:v>
                </c:pt>
                <c:pt idx="127">
                  <c:v>59.731999999999999</c:v>
                </c:pt>
                <c:pt idx="128">
                  <c:v>59.997999999999998</c:v>
                </c:pt>
                <c:pt idx="129">
                  <c:v>60.264000000000003</c:v>
                </c:pt>
                <c:pt idx="130">
                  <c:v>60.53</c:v>
                </c:pt>
                <c:pt idx="131">
                  <c:v>61.86</c:v>
                </c:pt>
                <c:pt idx="132">
                  <c:v>62.049999999999898</c:v>
                </c:pt>
                <c:pt idx="133">
                  <c:v>62.24</c:v>
                </c:pt>
                <c:pt idx="134">
                  <c:v>62.43</c:v>
                </c:pt>
                <c:pt idx="135">
                  <c:v>62.619999999999898</c:v>
                </c:pt>
                <c:pt idx="136">
                  <c:v>62.81</c:v>
                </c:pt>
                <c:pt idx="137">
                  <c:v>63</c:v>
                </c:pt>
                <c:pt idx="138">
                  <c:v>63.189999999999898</c:v>
                </c:pt>
                <c:pt idx="139">
                  <c:v>63.379999999999903</c:v>
                </c:pt>
                <c:pt idx="140">
                  <c:v>63.57</c:v>
                </c:pt>
                <c:pt idx="141">
                  <c:v>63.759999999999899</c:v>
                </c:pt>
                <c:pt idx="142">
                  <c:v>63.949999999999903</c:v>
                </c:pt>
                <c:pt idx="143">
                  <c:v>64.14</c:v>
                </c:pt>
                <c:pt idx="144">
                  <c:v>64.329999999999899</c:v>
                </c:pt>
                <c:pt idx="145">
                  <c:v>64.519999999999897</c:v>
                </c:pt>
                <c:pt idx="146">
                  <c:v>64.709999999999894</c:v>
                </c:pt>
                <c:pt idx="147">
                  <c:v>64.899999999999892</c:v>
                </c:pt>
                <c:pt idx="148">
                  <c:v>65.08999999999989</c:v>
                </c:pt>
                <c:pt idx="149">
                  <c:v>65.279999999999902</c:v>
                </c:pt>
                <c:pt idx="150">
                  <c:v>65.469999999999899</c:v>
                </c:pt>
                <c:pt idx="151">
                  <c:v>65.659999999999897</c:v>
                </c:pt>
                <c:pt idx="152">
                  <c:v>65.849999999999909</c:v>
                </c:pt>
                <c:pt idx="153">
                  <c:v>65.997777777777699</c:v>
                </c:pt>
                <c:pt idx="154">
                  <c:v>66.145555555555489</c:v>
                </c:pt>
                <c:pt idx="155">
                  <c:v>66.293333333333294</c:v>
                </c:pt>
                <c:pt idx="156">
                  <c:v>66.441111111111098</c:v>
                </c:pt>
                <c:pt idx="157">
                  <c:v>66.588888888888803</c:v>
                </c:pt>
                <c:pt idx="158">
                  <c:v>66.736666666666594</c:v>
                </c:pt>
                <c:pt idx="159">
                  <c:v>66.884444444444398</c:v>
                </c:pt>
                <c:pt idx="160">
                  <c:v>67.032222222222202</c:v>
                </c:pt>
                <c:pt idx="161">
                  <c:v>67.179999999999893</c:v>
                </c:pt>
                <c:pt idx="162">
                  <c:v>67.844999999999899</c:v>
                </c:pt>
                <c:pt idx="163">
                  <c:v>68.509999999999906</c:v>
                </c:pt>
                <c:pt idx="164">
                  <c:v>69.174999999999898</c:v>
                </c:pt>
                <c:pt idx="165">
                  <c:v>69.83999999999989</c:v>
                </c:pt>
                <c:pt idx="166">
                  <c:v>71.169999999999902</c:v>
                </c:pt>
                <c:pt idx="167">
                  <c:v>71.243888888888804</c:v>
                </c:pt>
                <c:pt idx="168">
                  <c:v>71.317777777777707</c:v>
                </c:pt>
                <c:pt idx="169">
                  <c:v>71.391666666666595</c:v>
                </c:pt>
                <c:pt idx="170">
                  <c:v>71.465555555555497</c:v>
                </c:pt>
                <c:pt idx="171">
                  <c:v>71.539444444444399</c:v>
                </c:pt>
                <c:pt idx="172">
                  <c:v>71.613333333333301</c:v>
                </c:pt>
                <c:pt idx="173">
                  <c:v>71.687222222222204</c:v>
                </c:pt>
                <c:pt idx="174">
                  <c:v>71.761111111111106</c:v>
                </c:pt>
                <c:pt idx="175">
                  <c:v>71.834999999999994</c:v>
                </c:pt>
                <c:pt idx="176">
                  <c:v>71.908888888888796</c:v>
                </c:pt>
                <c:pt idx="177">
                  <c:v>71.982777777777699</c:v>
                </c:pt>
                <c:pt idx="178">
                  <c:v>72.056666666666601</c:v>
                </c:pt>
                <c:pt idx="179">
                  <c:v>72.130555555555503</c:v>
                </c:pt>
                <c:pt idx="180">
                  <c:v>72.204444444444405</c:v>
                </c:pt>
                <c:pt idx="181">
                  <c:v>72.278333333333293</c:v>
                </c:pt>
                <c:pt idx="182">
                  <c:v>72.352222222222196</c:v>
                </c:pt>
                <c:pt idx="183">
                  <c:v>72.426111111111098</c:v>
                </c:pt>
                <c:pt idx="184">
                  <c:v>72.499999999999901</c:v>
                </c:pt>
                <c:pt idx="185">
                  <c:v>73.829999999999899</c:v>
                </c:pt>
                <c:pt idx="186">
                  <c:v>74.095999999999904</c:v>
                </c:pt>
                <c:pt idx="187">
                  <c:v>74.361999999999895</c:v>
                </c:pt>
                <c:pt idx="188">
                  <c:v>74.627999999999901</c:v>
                </c:pt>
                <c:pt idx="189">
                  <c:v>74.893999999999906</c:v>
                </c:pt>
                <c:pt idx="190">
                  <c:v>75.159999999999897</c:v>
                </c:pt>
                <c:pt idx="191">
                  <c:v>76.489999999999895</c:v>
                </c:pt>
                <c:pt idx="192">
                  <c:v>76.822499999999906</c:v>
                </c:pt>
                <c:pt idx="193">
                  <c:v>77.154999999999902</c:v>
                </c:pt>
                <c:pt idx="194">
                  <c:v>77.487499999999898</c:v>
                </c:pt>
              </c:numCache>
            </c:numRef>
          </c:xVal>
          <c:yVal>
            <c:numRef>
              <c:f>強!$I:$I</c:f>
              <c:numCache>
                <c:formatCode>General</c:formatCode>
                <c:ptCount val="1048576"/>
                <c:pt idx="0">
                  <c:v>-1.4590376515222514E-2</c:v>
                </c:pt>
                <c:pt idx="1">
                  <c:v>1.7881009085898888E-2</c:v>
                </c:pt>
                <c:pt idx="2">
                  <c:v>5.1321689779591076E-2</c:v>
                </c:pt>
                <c:pt idx="3">
                  <c:v>3.2783921134174755E-2</c:v>
                </c:pt>
                <c:pt idx="4">
                  <c:v>5.641048901558772E-2</c:v>
                </c:pt>
                <c:pt idx="5">
                  <c:v>6.2347421457583797E-2</c:v>
                </c:pt>
                <c:pt idx="6">
                  <c:v>1.5457771354471917E-2</c:v>
                </c:pt>
                <c:pt idx="7">
                  <c:v>7.5069419547575386E-2</c:v>
                </c:pt>
                <c:pt idx="8">
                  <c:v>1.9456113611326421E-2</c:v>
                </c:pt>
                <c:pt idx="9">
                  <c:v>-4.1488315334061887E-2</c:v>
                </c:pt>
                <c:pt idx="10">
                  <c:v>9.5208389124758416E-3</c:v>
                </c:pt>
                <c:pt idx="11">
                  <c:v>1.3398019282758994E-2</c:v>
                </c:pt>
                <c:pt idx="12">
                  <c:v>9.2880216873563626E-2</c:v>
                </c:pt>
                <c:pt idx="13">
                  <c:v>8.9245360276423158E-2</c:v>
                </c:pt>
                <c:pt idx="14">
                  <c:v>-3.8580430056349521E-2</c:v>
                </c:pt>
                <c:pt idx="15">
                  <c:v>-7.4418252075129513E-3</c:v>
                </c:pt>
                <c:pt idx="16">
                  <c:v>1.8729142291898329E-2</c:v>
                </c:pt>
                <c:pt idx="17">
                  <c:v>-6.4266750009475404E-2</c:v>
                </c:pt>
                <c:pt idx="18">
                  <c:v>-3.6858067238011473E-3</c:v>
                </c:pt>
                <c:pt idx="19">
                  <c:v>1.4029925121954903E-3</c:v>
                </c:pt>
                <c:pt idx="20">
                  <c:v>1.8244494745612932E-2</c:v>
                </c:pt>
                <c:pt idx="21">
                  <c:v>4.2234548286739941E-2</c:v>
                </c:pt>
                <c:pt idx="22">
                  <c:v>4.2598033946453985E-2</c:v>
                </c:pt>
                <c:pt idx="23">
                  <c:v>3.2204208107657179E-3</c:v>
                </c:pt>
                <c:pt idx="24">
                  <c:v>-3.4218602139780972E-2</c:v>
                </c:pt>
                <c:pt idx="25">
                  <c:v>-4.2336448540061321E-2</c:v>
                </c:pt>
                <c:pt idx="26">
                  <c:v>4.465778601816691E-2</c:v>
                </c:pt>
                <c:pt idx="27">
                  <c:v>5.1079366006448385E-2</c:v>
                </c:pt>
                <c:pt idx="28">
                  <c:v>-1.9436851978076455E-2</c:v>
                </c:pt>
                <c:pt idx="29">
                  <c:v>-8.8135641664031067E-2</c:v>
                </c:pt>
                <c:pt idx="30">
                  <c:v>-4.3669229292346158E-2</c:v>
                </c:pt>
                <c:pt idx="31">
                  <c:v>1.8486818518755631E-2</c:v>
                </c:pt>
                <c:pt idx="32">
                  <c:v>2.5029560393608451E-2</c:v>
                </c:pt>
                <c:pt idx="33">
                  <c:v>-6.3539778690047316E-2</c:v>
                </c:pt>
                <c:pt idx="34">
                  <c:v>-0.13647923440599913</c:v>
                </c:pt>
                <c:pt idx="35">
                  <c:v>3.266275924760341E-2</c:v>
                </c:pt>
                <c:pt idx="36">
                  <c:v>3.5812968298458467E-2</c:v>
                </c:pt>
                <c:pt idx="37">
                  <c:v>1.7664781719095358E-3</c:v>
                </c:pt>
                <c:pt idx="38">
                  <c:v>-8.3046842428034423E-2</c:v>
                </c:pt>
                <c:pt idx="39">
                  <c:v>-9.7222783156882209E-2</c:v>
                </c:pt>
                <c:pt idx="40">
                  <c:v>-3.0583745542640518E-2</c:v>
                </c:pt>
                <c:pt idx="41">
                  <c:v>1.4488476261901129E-2</c:v>
                </c:pt>
                <c:pt idx="42">
                  <c:v>5.0110070913877591E-2</c:v>
                </c:pt>
                <c:pt idx="43">
                  <c:v>-0.16398298265769523</c:v>
                </c:pt>
                <c:pt idx="44">
                  <c:v>-0.10776386728858953</c:v>
                </c:pt>
                <c:pt idx="45">
                  <c:v>-7.0930653770899577E-2</c:v>
                </c:pt>
                <c:pt idx="46">
                  <c:v>7.3978962568433254E-2</c:v>
                </c:pt>
                <c:pt idx="47">
                  <c:v>1.5700095127614614E-2</c:v>
                </c:pt>
                <c:pt idx="48">
                  <c:v>-0.16701202982197894</c:v>
                </c:pt>
                <c:pt idx="49">
                  <c:v>-0.21147844219366385</c:v>
                </c:pt>
                <c:pt idx="50">
                  <c:v>-0.11915308462629629</c:v>
                </c:pt>
                <c:pt idx="51">
                  <c:v>0.2007142959220638</c:v>
                </c:pt>
                <c:pt idx="52">
                  <c:v>0.12341301228954345</c:v>
                </c:pt>
                <c:pt idx="53">
                  <c:v>-7.7958043192037793E-2</c:v>
                </c:pt>
                <c:pt idx="54">
                  <c:v>-0.25146186476220889</c:v>
                </c:pt>
                <c:pt idx="55">
                  <c:v>-0.1057041152168766</c:v>
                </c:pt>
                <c:pt idx="56">
                  <c:v>-5.2877532671768646E-2</c:v>
                </c:pt>
                <c:pt idx="57">
                  <c:v>0.16048854958037609</c:v>
                </c:pt>
                <c:pt idx="58">
                  <c:v>4.7444509409307924E-2</c:v>
                </c:pt>
                <c:pt idx="59">
                  <c:v>-0.17670498074768684</c:v>
                </c:pt>
                <c:pt idx="60">
                  <c:v>-0.21123611842052115</c:v>
                </c:pt>
                <c:pt idx="61">
                  <c:v>-0.1014634491868794</c:v>
                </c:pt>
                <c:pt idx="62">
                  <c:v>4.4536624131595565E-2</c:v>
                </c:pt>
                <c:pt idx="63">
                  <c:v>0.17405868087636714</c:v>
                </c:pt>
                <c:pt idx="64">
                  <c:v>-9.9403697115166473E-2</c:v>
                </c:pt>
                <c:pt idx="65">
                  <c:v>-0.1501705275885615</c:v>
                </c:pt>
                <c:pt idx="66">
                  <c:v>-0.19427345430053236</c:v>
                </c:pt>
                <c:pt idx="67">
                  <c:v>-0.12448420763543562</c:v>
                </c:pt>
                <c:pt idx="68">
                  <c:v>7.3857800681861902E-2</c:v>
                </c:pt>
                <c:pt idx="69">
                  <c:v>0.14497982809924348</c:v>
                </c:pt>
                <c:pt idx="70">
                  <c:v>-5.3362180218054042E-2</c:v>
                </c:pt>
                <c:pt idx="71">
                  <c:v>-0.26176062512077347</c:v>
                </c:pt>
                <c:pt idx="72">
                  <c:v>-0.21220541351309194</c:v>
                </c:pt>
                <c:pt idx="73">
                  <c:v>-0.12775557857286202</c:v>
                </c:pt>
                <c:pt idx="74">
                  <c:v>0.12801716397925469</c:v>
                </c:pt>
                <c:pt idx="75">
                  <c:v>0.23415497661575599</c:v>
                </c:pt>
                <c:pt idx="76">
                  <c:v>0.11699143230126198</c:v>
                </c:pt>
                <c:pt idx="77">
                  <c:v>-0.15949999285455535</c:v>
                </c:pt>
                <c:pt idx="78">
                  <c:v>-0.24031497119764481</c:v>
                </c:pt>
                <c:pt idx="79">
                  <c:v>-0.14120454798228171</c:v>
                </c:pt>
                <c:pt idx="80">
                  <c:v>1.3398019282758994E-2</c:v>
                </c:pt>
                <c:pt idx="81">
                  <c:v>0.12111093644468783</c:v>
                </c:pt>
                <c:pt idx="82">
                  <c:v>0.23076244379175823</c:v>
                </c:pt>
                <c:pt idx="83">
                  <c:v>6.295323089044054E-2</c:v>
                </c:pt>
                <c:pt idx="84">
                  <c:v>-0.22092906934622905</c:v>
                </c:pt>
                <c:pt idx="85">
                  <c:v>-0.22977388706593749</c:v>
                </c:pt>
                <c:pt idx="86">
                  <c:v>-0.22771413499422455</c:v>
                </c:pt>
                <c:pt idx="87">
                  <c:v>-6.0753055298906296E-2</c:v>
                </c:pt>
                <c:pt idx="88">
                  <c:v>0.13165202057639513</c:v>
                </c:pt>
                <c:pt idx="89">
                  <c:v>0.22046368343319361</c:v>
                </c:pt>
                <c:pt idx="90">
                  <c:v>-1.9800337637790499E-2</c:v>
                </c:pt>
                <c:pt idx="91">
                  <c:v>-0.1501705275885615</c:v>
                </c:pt>
                <c:pt idx="92">
                  <c:v>-0.26042784436848865</c:v>
                </c:pt>
                <c:pt idx="93">
                  <c:v>-0.23837638101250322</c:v>
                </c:pt>
                <c:pt idx="94">
                  <c:v>-0.13950828157028283</c:v>
                </c:pt>
                <c:pt idx="95">
                  <c:v>5.9076050520157387E-2</c:v>
                </c:pt>
                <c:pt idx="96">
                  <c:v>0.13346944887496537</c:v>
                </c:pt>
                <c:pt idx="97">
                  <c:v>0.27171516145287405</c:v>
                </c:pt>
                <c:pt idx="98">
                  <c:v>0.15915576882809127</c:v>
                </c:pt>
                <c:pt idx="99">
                  <c:v>-0.11248918086487211</c:v>
                </c:pt>
                <c:pt idx="100">
                  <c:v>-0.22662367801508243</c:v>
                </c:pt>
                <c:pt idx="101">
                  <c:v>-0.27339216623162294</c:v>
                </c:pt>
                <c:pt idx="102">
                  <c:v>-0.19657553014538798</c:v>
                </c:pt>
                <c:pt idx="103">
                  <c:v>-0.10885432426773166</c:v>
                </c:pt>
                <c:pt idx="104">
                  <c:v>0.10548105307698387</c:v>
                </c:pt>
                <c:pt idx="105">
                  <c:v>0.25729689695088354</c:v>
                </c:pt>
                <c:pt idx="106">
                  <c:v>0.31460646929913139</c:v>
                </c:pt>
                <c:pt idx="107">
                  <c:v>0.10620802439641196</c:v>
                </c:pt>
                <c:pt idx="108">
                  <c:v>-9.6132326177740063E-2</c:v>
                </c:pt>
                <c:pt idx="109">
                  <c:v>-0.23777057157964648</c:v>
                </c:pt>
                <c:pt idx="110">
                  <c:v>-0.23195480102422175</c:v>
                </c:pt>
                <c:pt idx="111">
                  <c:v>-0.21899047916108746</c:v>
                </c:pt>
                <c:pt idx="112">
                  <c:v>-9.4557221652312534E-2</c:v>
                </c:pt>
                <c:pt idx="113">
                  <c:v>9.2880216873563626E-2</c:v>
                </c:pt>
                <c:pt idx="114">
                  <c:v>0.20701471402377392</c:v>
                </c:pt>
                <c:pt idx="115">
                  <c:v>0.31327368854684656</c:v>
                </c:pt>
                <c:pt idx="116">
                  <c:v>0.25620643997174142</c:v>
                </c:pt>
                <c:pt idx="117">
                  <c:v>-4.8152219095486053E-2</c:v>
                </c:pt>
                <c:pt idx="118">
                  <c:v>-0.16119625926655423</c:v>
                </c:pt>
                <c:pt idx="119">
                  <c:v>-0.28987018280532634</c:v>
                </c:pt>
                <c:pt idx="120">
                  <c:v>-0.29168761110389657</c:v>
                </c:pt>
                <c:pt idx="121">
                  <c:v>-0.23462036252879143</c:v>
                </c:pt>
                <c:pt idx="122">
                  <c:v>-0.10182693484659344</c:v>
                </c:pt>
                <c:pt idx="123">
                  <c:v>5.6531650902159065E-2</c:v>
                </c:pt>
                <c:pt idx="124">
                  <c:v>0.19501968725321042</c:v>
                </c:pt>
                <c:pt idx="125">
                  <c:v>0.30721559421827915</c:v>
                </c:pt>
                <c:pt idx="126">
                  <c:v>0.22894501549318799</c:v>
                </c:pt>
                <c:pt idx="127">
                  <c:v>0.11432587079669231</c:v>
                </c:pt>
                <c:pt idx="128">
                  <c:v>3.2541597361032057E-2</c:v>
                </c:pt>
                <c:pt idx="129">
                  <c:v>-0.1838535320553964</c:v>
                </c:pt>
                <c:pt idx="130">
                  <c:v>-0.31071002729559827</c:v>
                </c:pt>
                <c:pt idx="131">
                  <c:v>-0.23256061045707849</c:v>
                </c:pt>
                <c:pt idx="132">
                  <c:v>-0.28466022168275834</c:v>
                </c:pt>
                <c:pt idx="133">
                  <c:v>-0.1334501872417154</c:v>
                </c:pt>
                <c:pt idx="134">
                  <c:v>-2.2344737255788821E-2</c:v>
                </c:pt>
                <c:pt idx="135">
                  <c:v>8.7912579524138335E-2</c:v>
                </c:pt>
                <c:pt idx="136">
                  <c:v>0.2089533042089155</c:v>
                </c:pt>
                <c:pt idx="137">
                  <c:v>0.26650520033030606</c:v>
                </c:pt>
                <c:pt idx="138">
                  <c:v>0.35483221564081913</c:v>
                </c:pt>
                <c:pt idx="139">
                  <c:v>0.22749107285433182</c:v>
                </c:pt>
                <c:pt idx="140">
                  <c:v>5.9318374293300079E-2</c:v>
                </c:pt>
                <c:pt idx="141">
                  <c:v>-0.11491241859629908</c:v>
                </c:pt>
                <c:pt idx="142">
                  <c:v>-0.20372408145309756</c:v>
                </c:pt>
                <c:pt idx="143">
                  <c:v>-0.27327100434505158</c:v>
                </c:pt>
                <c:pt idx="144">
                  <c:v>-0.30029010505046233</c:v>
                </c:pt>
                <c:pt idx="145">
                  <c:v>-0.3039249616476028</c:v>
                </c:pt>
                <c:pt idx="146">
                  <c:v>-0.25788344475049035</c:v>
                </c:pt>
                <c:pt idx="147">
                  <c:v>-0.16495227775026602</c:v>
                </c:pt>
                <c:pt idx="148">
                  <c:v>-9.5890002404597371E-2</c:v>
                </c:pt>
                <c:pt idx="149">
                  <c:v>4.5627081110737697E-2</c:v>
                </c:pt>
                <c:pt idx="150">
                  <c:v>0.17587610917493735</c:v>
                </c:pt>
                <c:pt idx="151">
                  <c:v>0.27922719842029764</c:v>
                </c:pt>
                <c:pt idx="152">
                  <c:v>0.37312766051309276</c:v>
                </c:pt>
                <c:pt idx="153">
                  <c:v>0.3129102028871325</c:v>
                </c:pt>
                <c:pt idx="154">
                  <c:v>0.30006704291056957</c:v>
                </c:pt>
                <c:pt idx="155">
                  <c:v>0.25899316336288242</c:v>
                </c:pt>
                <c:pt idx="156">
                  <c:v>0.23306451963661384</c:v>
                </c:pt>
                <c:pt idx="157">
                  <c:v>9.590926403784733E-2</c:v>
                </c:pt>
                <c:pt idx="158">
                  <c:v>-6.6932311514045079E-2</c:v>
                </c:pt>
                <c:pt idx="159">
                  <c:v>-0.1581672121022705</c:v>
                </c:pt>
                <c:pt idx="160">
                  <c:v>-0.28381208847675893</c:v>
                </c:pt>
                <c:pt idx="161">
                  <c:v>-0.29580711524732239</c:v>
                </c:pt>
                <c:pt idx="162">
                  <c:v>-0.29205109676361063</c:v>
                </c:pt>
                <c:pt idx="163">
                  <c:v>-0.27690586094219205</c:v>
                </c:pt>
                <c:pt idx="164">
                  <c:v>-0.3317921955590129</c:v>
                </c:pt>
                <c:pt idx="165">
                  <c:v>-0.34548348874157531</c:v>
                </c:pt>
                <c:pt idx="166">
                  <c:v>-0.19390996864081833</c:v>
                </c:pt>
                <c:pt idx="167">
                  <c:v>-0.25146186476220889</c:v>
                </c:pt>
                <c:pt idx="168">
                  <c:v>-0.23328758177650658</c:v>
                </c:pt>
                <c:pt idx="169">
                  <c:v>-0.10267506805259288</c:v>
                </c:pt>
                <c:pt idx="170">
                  <c:v>-6.9840196791757431E-2</c:v>
                </c:pt>
                <c:pt idx="171">
                  <c:v>-4.9606161734342236E-2</c:v>
                </c:pt>
                <c:pt idx="172">
                  <c:v>-2.0406147070647244E-2</c:v>
                </c:pt>
                <c:pt idx="173">
                  <c:v>-3.9281304969438447E-3</c:v>
                </c:pt>
                <c:pt idx="174">
                  <c:v>8.1490999535856853E-2</c:v>
                </c:pt>
                <c:pt idx="175">
                  <c:v>0.10960055722040972</c:v>
                </c:pt>
                <c:pt idx="176">
                  <c:v>0.14800887526352718</c:v>
                </c:pt>
                <c:pt idx="177">
                  <c:v>0.167758262774657</c:v>
                </c:pt>
                <c:pt idx="178">
                  <c:v>0.19029437367692784</c:v>
                </c:pt>
                <c:pt idx="179">
                  <c:v>0.18435744123493175</c:v>
                </c:pt>
                <c:pt idx="180">
                  <c:v>0.3098811557228488</c:v>
                </c:pt>
                <c:pt idx="181">
                  <c:v>0.25899316336288242</c:v>
                </c:pt>
                <c:pt idx="182">
                  <c:v>0.31545460250513085</c:v>
                </c:pt>
                <c:pt idx="183">
                  <c:v>0.29437243424171622</c:v>
                </c:pt>
                <c:pt idx="184">
                  <c:v>0.34247370321054155</c:v>
                </c:pt>
                <c:pt idx="185">
                  <c:v>0.29655334820000046</c:v>
                </c:pt>
                <c:pt idx="186">
                  <c:v>0.29800729083885669</c:v>
                </c:pt>
                <c:pt idx="187">
                  <c:v>0.26686868599002012</c:v>
                </c:pt>
                <c:pt idx="188">
                  <c:v>0.25947781090916783</c:v>
                </c:pt>
                <c:pt idx="189">
                  <c:v>0.25572179242545601</c:v>
                </c:pt>
                <c:pt idx="190">
                  <c:v>0.23354916718289925</c:v>
                </c:pt>
                <c:pt idx="191">
                  <c:v>0.2743807229574437</c:v>
                </c:pt>
                <c:pt idx="192">
                  <c:v>0.24433257508774928</c:v>
                </c:pt>
                <c:pt idx="193">
                  <c:v>0.20265288610720539</c:v>
                </c:pt>
                <c:pt idx="194">
                  <c:v>0.24154585169660825</c:v>
                </c:pt>
              </c:numCache>
            </c:numRef>
          </c:yVal>
          <c:smooth val="1"/>
          <c:extLst xmlns:c16r2="http://schemas.microsoft.com/office/drawing/2015/06/chart">
            <c:ext xmlns:c16="http://schemas.microsoft.com/office/drawing/2014/chart" uri="{C3380CC4-5D6E-409C-BE32-E72D297353CC}">
              <c16:uniqueId val="{00000001-1740-451B-85DD-47F401AA0ED3}"/>
            </c:ext>
          </c:extLst>
        </c:ser>
        <c:dLbls>
          <c:showLegendKey val="0"/>
          <c:showVal val="0"/>
          <c:showCatName val="0"/>
          <c:showSerName val="0"/>
          <c:showPercent val="0"/>
          <c:showBubbleSize val="0"/>
        </c:dLbls>
        <c:axId val="802351512"/>
        <c:axId val="802353080"/>
      </c:scatterChart>
      <c:valAx>
        <c:axId val="802351512"/>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3080"/>
        <c:crosses val="autoZero"/>
        <c:crossBetween val="midCat"/>
      </c:valAx>
      <c:valAx>
        <c:axId val="80235308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1512"/>
        <c:crosses val="autoZero"/>
        <c:crossBetween val="midCat"/>
      </c:valAx>
      <c:spPr>
        <a:noFill/>
        <a:ln>
          <a:noFill/>
        </a:ln>
        <a:effectLst/>
      </c:spPr>
    </c:plotArea>
    <c:legend>
      <c:legendPos val="r"/>
      <c:layout>
        <c:manualLayout>
          <c:xMode val="edge"/>
          <c:yMode val="edge"/>
          <c:x val="0.24506114769520221"/>
          <c:y val="0.17320574838459099"/>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648580380886066E-2"/>
          <c:y val="2.6331538001196888E-2"/>
          <c:w val="0.88351604802927386"/>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1.6625000000000001</c:v>
                </c:pt>
                <c:pt idx="4">
                  <c:v>1.9950000000000001</c:v>
                </c:pt>
                <c:pt idx="5">
                  <c:v>2.3275000000000001</c:v>
                </c:pt>
                <c:pt idx="6">
                  <c:v>2.66</c:v>
                </c:pt>
                <c:pt idx="7">
                  <c:v>3.99</c:v>
                </c:pt>
                <c:pt idx="8">
                  <c:v>4.6550000000000002</c:v>
                </c:pt>
                <c:pt idx="9">
                  <c:v>5.32</c:v>
                </c:pt>
                <c:pt idx="10">
                  <c:v>5.6524999999999999</c:v>
                </c:pt>
                <c:pt idx="11">
                  <c:v>5.9850000000000003</c:v>
                </c:pt>
                <c:pt idx="12">
                  <c:v>6.3174999999999999</c:v>
                </c:pt>
                <c:pt idx="13">
                  <c:v>6.65</c:v>
                </c:pt>
                <c:pt idx="14">
                  <c:v>7.98</c:v>
                </c:pt>
                <c:pt idx="15">
                  <c:v>8.6449999999999996</c:v>
                </c:pt>
                <c:pt idx="16">
                  <c:v>9.31</c:v>
                </c:pt>
                <c:pt idx="17">
                  <c:v>9.7533333333333303</c:v>
                </c:pt>
                <c:pt idx="18">
                  <c:v>10.196666666666699</c:v>
                </c:pt>
                <c:pt idx="19">
                  <c:v>10.64</c:v>
                </c:pt>
                <c:pt idx="20">
                  <c:v>11.305</c:v>
                </c:pt>
                <c:pt idx="21">
                  <c:v>11.97</c:v>
                </c:pt>
                <c:pt idx="22">
                  <c:v>12.635</c:v>
                </c:pt>
                <c:pt idx="23">
                  <c:v>13.3</c:v>
                </c:pt>
                <c:pt idx="24">
                  <c:v>13.7433333333333</c:v>
                </c:pt>
                <c:pt idx="25">
                  <c:v>14.186666666666699</c:v>
                </c:pt>
                <c:pt idx="26">
                  <c:v>14.63</c:v>
                </c:pt>
                <c:pt idx="27">
                  <c:v>15.295</c:v>
                </c:pt>
                <c:pt idx="28">
                  <c:v>15.96</c:v>
                </c:pt>
                <c:pt idx="29">
                  <c:v>16.625</c:v>
                </c:pt>
                <c:pt idx="30">
                  <c:v>17.29</c:v>
                </c:pt>
                <c:pt idx="31">
                  <c:v>17.733333333333299</c:v>
                </c:pt>
                <c:pt idx="32">
                  <c:v>18.176666666666701</c:v>
                </c:pt>
                <c:pt idx="33">
                  <c:v>18.62</c:v>
                </c:pt>
                <c:pt idx="34">
                  <c:v>19.063333333333301</c:v>
                </c:pt>
                <c:pt idx="35">
                  <c:v>19.5066666666667</c:v>
                </c:pt>
                <c:pt idx="36">
                  <c:v>19.95</c:v>
                </c:pt>
                <c:pt idx="37">
                  <c:v>20.614999999999998</c:v>
                </c:pt>
                <c:pt idx="38">
                  <c:v>21.28</c:v>
                </c:pt>
                <c:pt idx="39">
                  <c:v>21.723333333333301</c:v>
                </c:pt>
                <c:pt idx="40">
                  <c:v>22.1666666666667</c:v>
                </c:pt>
                <c:pt idx="41">
                  <c:v>22.61</c:v>
                </c:pt>
                <c:pt idx="42">
                  <c:v>23.274999999999999</c:v>
                </c:pt>
                <c:pt idx="43">
                  <c:v>23.94</c:v>
                </c:pt>
                <c:pt idx="44">
                  <c:v>24.383333333333301</c:v>
                </c:pt>
                <c:pt idx="45">
                  <c:v>24.8266666666667</c:v>
                </c:pt>
                <c:pt idx="46">
                  <c:v>25.27</c:v>
                </c:pt>
                <c:pt idx="47">
                  <c:v>25.713333333333299</c:v>
                </c:pt>
                <c:pt idx="48">
                  <c:v>26.156666666666698</c:v>
                </c:pt>
                <c:pt idx="49">
                  <c:v>26.6</c:v>
                </c:pt>
                <c:pt idx="50">
                  <c:v>27.043333333333301</c:v>
                </c:pt>
                <c:pt idx="51">
                  <c:v>27.4866666666667</c:v>
                </c:pt>
                <c:pt idx="52">
                  <c:v>27.93</c:v>
                </c:pt>
                <c:pt idx="53">
                  <c:v>28.594999999999999</c:v>
                </c:pt>
                <c:pt idx="54">
                  <c:v>29.26</c:v>
                </c:pt>
                <c:pt idx="55">
                  <c:v>29.703333333333301</c:v>
                </c:pt>
                <c:pt idx="56">
                  <c:v>30.1466666666667</c:v>
                </c:pt>
                <c:pt idx="57">
                  <c:v>30.59</c:v>
                </c:pt>
                <c:pt idx="58">
                  <c:v>31.254999999999999</c:v>
                </c:pt>
                <c:pt idx="59">
                  <c:v>31.92</c:v>
                </c:pt>
                <c:pt idx="60">
                  <c:v>32.363333333333301</c:v>
                </c:pt>
                <c:pt idx="61">
                  <c:v>32.806666666666601</c:v>
                </c:pt>
                <c:pt idx="62">
                  <c:v>33.25</c:v>
                </c:pt>
                <c:pt idx="63">
                  <c:v>33.6933333333333</c:v>
                </c:pt>
                <c:pt idx="64">
                  <c:v>34.136666666666599</c:v>
                </c:pt>
                <c:pt idx="65">
                  <c:v>34.58</c:v>
                </c:pt>
                <c:pt idx="66">
                  <c:v>34.912500000000001</c:v>
                </c:pt>
                <c:pt idx="67">
                  <c:v>35.244999999999997</c:v>
                </c:pt>
                <c:pt idx="68">
                  <c:v>35.577500000000001</c:v>
                </c:pt>
                <c:pt idx="69">
                  <c:v>35.909999999999997</c:v>
                </c:pt>
                <c:pt idx="70">
                  <c:v>36.575000000000003</c:v>
                </c:pt>
                <c:pt idx="71">
                  <c:v>37.24</c:v>
                </c:pt>
                <c:pt idx="72">
                  <c:v>37.683333333333302</c:v>
                </c:pt>
                <c:pt idx="73">
                  <c:v>38.126666666666601</c:v>
                </c:pt>
                <c:pt idx="74">
                  <c:v>38.57</c:v>
                </c:pt>
                <c:pt idx="75">
                  <c:v>39.9</c:v>
                </c:pt>
                <c:pt idx="76">
                  <c:v>40.343333333333298</c:v>
                </c:pt>
                <c:pt idx="77">
                  <c:v>40.786666666666598</c:v>
                </c:pt>
                <c:pt idx="78">
                  <c:v>41.23</c:v>
                </c:pt>
                <c:pt idx="79">
                  <c:v>41.673333333333296</c:v>
                </c:pt>
                <c:pt idx="80">
                  <c:v>42.116666666666603</c:v>
                </c:pt>
                <c:pt idx="81">
                  <c:v>42.56</c:v>
                </c:pt>
                <c:pt idx="82">
                  <c:v>42.892499999999998</c:v>
                </c:pt>
                <c:pt idx="83">
                  <c:v>43.225000000000001</c:v>
                </c:pt>
                <c:pt idx="84">
                  <c:v>43.557499999999997</c:v>
                </c:pt>
                <c:pt idx="85">
                  <c:v>43.89</c:v>
                </c:pt>
                <c:pt idx="86">
                  <c:v>44.3333333333333</c:v>
                </c:pt>
                <c:pt idx="87">
                  <c:v>44.7766666666666</c:v>
                </c:pt>
                <c:pt idx="88">
                  <c:v>45.22</c:v>
                </c:pt>
                <c:pt idx="89">
                  <c:v>45.552500000000002</c:v>
                </c:pt>
                <c:pt idx="90">
                  <c:v>45.884999999999998</c:v>
                </c:pt>
                <c:pt idx="91">
                  <c:v>46.217500000000001</c:v>
                </c:pt>
                <c:pt idx="92">
                  <c:v>46.55</c:v>
                </c:pt>
                <c:pt idx="93">
                  <c:v>46.816000000000003</c:v>
                </c:pt>
                <c:pt idx="94">
                  <c:v>47.082000000000001</c:v>
                </c:pt>
                <c:pt idx="95">
                  <c:v>47.347999999999999</c:v>
                </c:pt>
                <c:pt idx="96">
                  <c:v>47.613999999999997</c:v>
                </c:pt>
                <c:pt idx="97">
                  <c:v>47.88</c:v>
                </c:pt>
                <c:pt idx="98">
                  <c:v>48.323333333333302</c:v>
                </c:pt>
                <c:pt idx="99">
                  <c:v>48.766666666666602</c:v>
                </c:pt>
                <c:pt idx="100">
                  <c:v>49.21</c:v>
                </c:pt>
                <c:pt idx="101">
                  <c:v>49.475999999999999</c:v>
                </c:pt>
                <c:pt idx="102">
                  <c:v>49.741999999999997</c:v>
                </c:pt>
                <c:pt idx="103">
                  <c:v>50.008000000000003</c:v>
                </c:pt>
                <c:pt idx="104">
                  <c:v>50.274000000000001</c:v>
                </c:pt>
                <c:pt idx="105">
                  <c:v>50.54</c:v>
                </c:pt>
                <c:pt idx="106">
                  <c:v>50.872500000000002</c:v>
                </c:pt>
                <c:pt idx="107">
                  <c:v>51.204999999999998</c:v>
                </c:pt>
                <c:pt idx="108">
                  <c:v>51.537500000000001</c:v>
                </c:pt>
                <c:pt idx="109">
                  <c:v>51.87</c:v>
                </c:pt>
                <c:pt idx="110">
                  <c:v>52.091666666666598</c:v>
                </c:pt>
                <c:pt idx="111">
                  <c:v>52.313333333333297</c:v>
                </c:pt>
                <c:pt idx="112">
                  <c:v>52.534999999999997</c:v>
                </c:pt>
                <c:pt idx="113">
                  <c:v>52.756666666666597</c:v>
                </c:pt>
                <c:pt idx="114">
                  <c:v>52.978333333333303</c:v>
                </c:pt>
                <c:pt idx="115">
                  <c:v>53.2</c:v>
                </c:pt>
                <c:pt idx="116">
                  <c:v>53.532499999999999</c:v>
                </c:pt>
                <c:pt idx="117">
                  <c:v>53.865000000000002</c:v>
                </c:pt>
                <c:pt idx="118">
                  <c:v>54.197499999999998</c:v>
                </c:pt>
                <c:pt idx="119">
                  <c:v>54.53</c:v>
                </c:pt>
                <c:pt idx="120">
                  <c:v>54.795999999999999</c:v>
                </c:pt>
                <c:pt idx="121">
                  <c:v>55.061999999999998</c:v>
                </c:pt>
                <c:pt idx="122">
                  <c:v>55.328000000000003</c:v>
                </c:pt>
                <c:pt idx="123">
                  <c:v>55.594000000000001</c:v>
                </c:pt>
                <c:pt idx="124">
                  <c:v>55.86</c:v>
                </c:pt>
                <c:pt idx="125">
                  <c:v>56.081666666666599</c:v>
                </c:pt>
                <c:pt idx="126">
                  <c:v>56.303333333333299</c:v>
                </c:pt>
                <c:pt idx="127">
                  <c:v>56.524999999999899</c:v>
                </c:pt>
                <c:pt idx="128">
                  <c:v>56.746666666666599</c:v>
                </c:pt>
                <c:pt idx="129">
                  <c:v>56.968333333333298</c:v>
                </c:pt>
                <c:pt idx="130">
                  <c:v>57.189999999999898</c:v>
                </c:pt>
                <c:pt idx="131">
                  <c:v>57.379999999999903</c:v>
                </c:pt>
                <c:pt idx="132">
                  <c:v>57.57</c:v>
                </c:pt>
                <c:pt idx="133">
                  <c:v>57.759999999999899</c:v>
                </c:pt>
                <c:pt idx="134">
                  <c:v>57.949999999999903</c:v>
                </c:pt>
                <c:pt idx="135">
                  <c:v>58.14</c:v>
                </c:pt>
                <c:pt idx="136">
                  <c:v>58.329999999999899</c:v>
                </c:pt>
                <c:pt idx="137">
                  <c:v>58.519999999999897</c:v>
                </c:pt>
                <c:pt idx="138">
                  <c:v>58.709999999999901</c:v>
                </c:pt>
                <c:pt idx="139">
                  <c:v>58.899999999999899</c:v>
                </c:pt>
                <c:pt idx="140">
                  <c:v>59.089999999999897</c:v>
                </c:pt>
                <c:pt idx="141">
                  <c:v>59.279999999999902</c:v>
                </c:pt>
                <c:pt idx="142">
                  <c:v>59.469999999999899</c:v>
                </c:pt>
                <c:pt idx="143">
                  <c:v>59.659999999999897</c:v>
                </c:pt>
                <c:pt idx="144">
                  <c:v>59.849999999999902</c:v>
                </c:pt>
                <c:pt idx="145">
                  <c:v>59.997777777777699</c:v>
                </c:pt>
                <c:pt idx="146">
                  <c:v>60.145555555555497</c:v>
                </c:pt>
                <c:pt idx="147">
                  <c:v>60.293333333333301</c:v>
                </c:pt>
                <c:pt idx="148">
                  <c:v>60.441111111111098</c:v>
                </c:pt>
                <c:pt idx="149">
                  <c:v>60.588888888888803</c:v>
                </c:pt>
                <c:pt idx="150">
                  <c:v>60.736666666666601</c:v>
                </c:pt>
                <c:pt idx="151">
                  <c:v>60.884444444444398</c:v>
                </c:pt>
                <c:pt idx="152">
                  <c:v>61.032222222222202</c:v>
                </c:pt>
                <c:pt idx="153">
                  <c:v>61.1799999999999</c:v>
                </c:pt>
                <c:pt idx="154">
                  <c:v>61.300909090909002</c:v>
                </c:pt>
                <c:pt idx="155">
                  <c:v>61.421818181818097</c:v>
                </c:pt>
                <c:pt idx="156">
                  <c:v>61.542727272727198</c:v>
                </c:pt>
                <c:pt idx="157">
                  <c:v>61.6636363636363</c:v>
                </c:pt>
                <c:pt idx="158">
                  <c:v>61.784545454545402</c:v>
                </c:pt>
                <c:pt idx="159">
                  <c:v>61.905454545454504</c:v>
                </c:pt>
                <c:pt idx="160">
                  <c:v>62.026363636363598</c:v>
                </c:pt>
                <c:pt idx="161">
                  <c:v>62.1472727272727</c:v>
                </c:pt>
                <c:pt idx="162">
                  <c:v>62.268181818181802</c:v>
                </c:pt>
                <c:pt idx="163">
                  <c:v>62.389090909090903</c:v>
                </c:pt>
                <c:pt idx="164">
                  <c:v>62.509999999999899</c:v>
                </c:pt>
                <c:pt idx="165">
                  <c:v>62.612307692307603</c:v>
                </c:pt>
                <c:pt idx="166">
                  <c:v>62.7146153846153</c:v>
                </c:pt>
                <c:pt idx="167">
                  <c:v>62.816923076922997</c:v>
                </c:pt>
                <c:pt idx="168">
                  <c:v>62.919230769230701</c:v>
                </c:pt>
                <c:pt idx="169">
                  <c:v>63.021538461538398</c:v>
                </c:pt>
                <c:pt idx="170">
                  <c:v>63.123846153846102</c:v>
                </c:pt>
                <c:pt idx="171">
                  <c:v>63.2261538461538</c:v>
                </c:pt>
                <c:pt idx="172">
                  <c:v>63.328461538461497</c:v>
                </c:pt>
                <c:pt idx="173">
                  <c:v>63.430769230769201</c:v>
                </c:pt>
                <c:pt idx="174">
                  <c:v>63.533076923076898</c:v>
                </c:pt>
                <c:pt idx="175">
                  <c:v>63.635384615384602</c:v>
                </c:pt>
                <c:pt idx="176">
                  <c:v>63.7376923076922</c:v>
                </c:pt>
                <c:pt idx="177">
                  <c:v>63.839999999999897</c:v>
                </c:pt>
                <c:pt idx="178">
                  <c:v>65.169999999999902</c:v>
                </c:pt>
                <c:pt idx="179">
                  <c:v>66.499999999999901</c:v>
                </c:pt>
                <c:pt idx="180">
                  <c:v>67.829999999999899</c:v>
                </c:pt>
                <c:pt idx="181">
                  <c:v>69.159999999999897</c:v>
                </c:pt>
                <c:pt idx="182">
                  <c:v>69.492499999999893</c:v>
                </c:pt>
                <c:pt idx="183">
                  <c:v>69.824999999999903</c:v>
                </c:pt>
                <c:pt idx="184">
                  <c:v>70.157499999999899</c:v>
                </c:pt>
                <c:pt idx="185">
                  <c:v>70.489999999999895</c:v>
                </c:pt>
                <c:pt idx="186">
                  <c:v>71.819999999999894</c:v>
                </c:pt>
                <c:pt idx="187">
                  <c:v>72.4849999999999</c:v>
                </c:pt>
                <c:pt idx="188">
                  <c:v>73.149999999999906</c:v>
                </c:pt>
                <c:pt idx="189">
                  <c:v>73.593333333333305</c:v>
                </c:pt>
                <c:pt idx="190">
                  <c:v>74.036666666666605</c:v>
                </c:pt>
                <c:pt idx="191">
                  <c:v>74.479999999999905</c:v>
                </c:pt>
                <c:pt idx="192">
                  <c:v>75.809999999999903</c:v>
                </c:pt>
                <c:pt idx="193">
                  <c:v>76.253333333333302</c:v>
                </c:pt>
                <c:pt idx="194">
                  <c:v>76.696666666666601</c:v>
                </c:pt>
              </c:numCache>
            </c:numRef>
          </c:xVal>
          <c:yVal>
            <c:numRef>
              <c:f>弱!$H$1:$H$195</c:f>
              <c:numCache>
                <c:formatCode>General</c:formatCode>
                <c:ptCount val="195"/>
                <c:pt idx="0">
                  <c:v>-5.7645926556466817E-2</c:v>
                </c:pt>
                <c:pt idx="1">
                  <c:v>-8.730478261036273E-2</c:v>
                </c:pt>
                <c:pt idx="2">
                  <c:v>-4.8922733599438613E-2</c:v>
                </c:pt>
                <c:pt idx="3">
                  <c:v>-0.11546823415733952</c:v>
                </c:pt>
                <c:pt idx="4">
                  <c:v>-0.10549887077787871</c:v>
                </c:pt>
                <c:pt idx="5">
                  <c:v>-0.12431604415661099</c:v>
                </c:pt>
                <c:pt idx="6">
                  <c:v>-0.11496976598836649</c:v>
                </c:pt>
                <c:pt idx="7">
                  <c:v>-0.16892894527969812</c:v>
                </c:pt>
                <c:pt idx="8">
                  <c:v>-0.10824044570723043</c:v>
                </c:pt>
                <c:pt idx="9">
                  <c:v>-1.4777664024785331E-2</c:v>
                </c:pt>
                <c:pt idx="10">
                  <c:v>-7.7335419230901925E-2</c:v>
                </c:pt>
                <c:pt idx="11">
                  <c:v>-0.11372359556593388</c:v>
                </c:pt>
                <c:pt idx="12">
                  <c:v>-0.1327900030291527</c:v>
                </c:pt>
                <c:pt idx="13">
                  <c:v>-0.1324161519024229</c:v>
                </c:pt>
                <c:pt idx="14">
                  <c:v>-0.15709032626658842</c:v>
                </c:pt>
                <c:pt idx="15">
                  <c:v>-0.12518836345231382</c:v>
                </c:pt>
                <c:pt idx="16">
                  <c:v>-2.8610155713787208E-2</c:v>
                </c:pt>
                <c:pt idx="17">
                  <c:v>-7.8706206695577777E-2</c:v>
                </c:pt>
                <c:pt idx="18">
                  <c:v>-9.1043293877660539E-2</c:v>
                </c:pt>
                <c:pt idx="19">
                  <c:v>-0.11297589331247432</c:v>
                </c:pt>
                <c:pt idx="20">
                  <c:v>-8.0076994160253642E-2</c:v>
                </c:pt>
                <c:pt idx="21">
                  <c:v>9.2143758219931871E-2</c:v>
                </c:pt>
                <c:pt idx="22">
                  <c:v>-4.9795052895141433E-2</c:v>
                </c:pt>
                <c:pt idx="23">
                  <c:v>-7.3596907963604116E-2</c:v>
                </c:pt>
                <c:pt idx="24">
                  <c:v>-6.5122949091062435E-2</c:v>
                </c:pt>
                <c:pt idx="25">
                  <c:v>2.3355150901652272E-2</c:v>
                </c:pt>
                <c:pt idx="26">
                  <c:v>0.11245633610558327</c:v>
                </c:pt>
                <c:pt idx="27">
                  <c:v>-8.5560144018957091E-2</c:v>
                </c:pt>
                <c:pt idx="28">
                  <c:v>-0.10126189134160787</c:v>
                </c:pt>
                <c:pt idx="29">
                  <c:v>-5.3658181204682492E-2</c:v>
                </c:pt>
                <c:pt idx="30">
                  <c:v>1.0394978508353216E-2</c:v>
                </c:pt>
                <c:pt idx="31">
                  <c:v>-3.8704136135491278E-2</c:v>
                </c:pt>
                <c:pt idx="32">
                  <c:v>-9.440795401822856E-2</c:v>
                </c:pt>
                <c:pt idx="33">
                  <c:v>-0.1127266592279878</c:v>
                </c:pt>
                <c:pt idx="34">
                  <c:v>-5.8144394725439863E-2</c:v>
                </c:pt>
                <c:pt idx="35">
                  <c:v>-2.3159598004593176E-3</c:v>
                </c:pt>
                <c:pt idx="36">
                  <c:v>3.8433813013086751E-2</c:v>
                </c:pt>
                <c:pt idx="37">
                  <c:v>-8.8301718948308808E-2</c:v>
                </c:pt>
                <c:pt idx="38">
                  <c:v>-0.10188497655282416</c:v>
                </c:pt>
                <c:pt idx="39">
                  <c:v>-5.6025905007304436E-2</c:v>
                </c:pt>
                <c:pt idx="40">
                  <c:v>5.6503284138359471E-2</c:v>
                </c:pt>
                <c:pt idx="41">
                  <c:v>0.10659933512015005</c:v>
                </c:pt>
                <c:pt idx="42">
                  <c:v>-5.1290457402060556E-2</c:v>
                </c:pt>
                <c:pt idx="43">
                  <c:v>-0.13765006767663984</c:v>
                </c:pt>
                <c:pt idx="44">
                  <c:v>-0.11634055345304234</c:v>
                </c:pt>
                <c:pt idx="45">
                  <c:v>2.7841364422409635E-2</c:v>
                </c:pt>
                <c:pt idx="46">
                  <c:v>0.15420304525707543</c:v>
                </c:pt>
                <c:pt idx="47">
                  <c:v>1.4881192029110582E-2</c:v>
                </c:pt>
                <c:pt idx="48">
                  <c:v>-0.18575224598253826</c:v>
                </c:pt>
                <c:pt idx="49">
                  <c:v>-0.19958473767154011</c:v>
                </c:pt>
                <c:pt idx="50">
                  <c:v>-2.1756218390407898E-2</c:v>
                </c:pt>
                <c:pt idx="51">
                  <c:v>5.6004815969386425E-2</c:v>
                </c:pt>
                <c:pt idx="52">
                  <c:v>5.999256132117075E-2</c:v>
                </c:pt>
                <c:pt idx="53">
                  <c:v>-0.10113727429936462</c:v>
                </c:pt>
                <c:pt idx="54">
                  <c:v>-0.1724182224625094</c:v>
                </c:pt>
                <c:pt idx="55">
                  <c:v>-2.3251622897327021E-2</c:v>
                </c:pt>
                <c:pt idx="56">
                  <c:v>4.4789282167493012E-2</c:v>
                </c:pt>
                <c:pt idx="57">
                  <c:v>0.12429495511869298</c:v>
                </c:pt>
                <c:pt idx="58">
                  <c:v>-7.0107630780792837E-2</c:v>
                </c:pt>
                <c:pt idx="59">
                  <c:v>-0.21242029302259591</c:v>
                </c:pt>
                <c:pt idx="60">
                  <c:v>-0.14562555838020849</c:v>
                </c:pt>
                <c:pt idx="61">
                  <c:v>-7.3006414901897231E-3</c:v>
                </c:pt>
                <c:pt idx="62">
                  <c:v>0.16541857905896884</c:v>
                </c:pt>
                <c:pt idx="63">
                  <c:v>1.9242788507624686E-2</c:v>
                </c:pt>
                <c:pt idx="64">
                  <c:v>-6.7366055851441106E-2</c:v>
                </c:pt>
                <c:pt idx="65">
                  <c:v>-0.16780739189950877</c:v>
                </c:pt>
                <c:pt idx="66">
                  <c:v>-6.7864524020414152E-2</c:v>
                </c:pt>
                <c:pt idx="67">
                  <c:v>8.2797480051687355E-2</c:v>
                </c:pt>
                <c:pt idx="68">
                  <c:v>0.10809473962706917</c:v>
                </c:pt>
                <c:pt idx="69">
                  <c:v>0.19009275342313434</c:v>
                </c:pt>
                <c:pt idx="70">
                  <c:v>3.095679047849114E-2</c:v>
                </c:pt>
                <c:pt idx="71">
                  <c:v>-0.27572575048217207</c:v>
                </c:pt>
                <c:pt idx="72">
                  <c:v>-0.18811996978516018</c:v>
                </c:pt>
                <c:pt idx="73">
                  <c:v>0.11607023033063782</c:v>
                </c:pt>
                <c:pt idx="74">
                  <c:v>8.1302075544768232E-2</c:v>
                </c:pt>
                <c:pt idx="75">
                  <c:v>0.15071376807426415</c:v>
                </c:pt>
                <c:pt idx="76">
                  <c:v>6.6223413433333753E-2</c:v>
                </c:pt>
                <c:pt idx="77">
                  <c:v>-0.23647138217554511</c:v>
                </c:pt>
                <c:pt idx="78">
                  <c:v>-0.24831000118865484</c:v>
                </c:pt>
                <c:pt idx="79">
                  <c:v>-3.1227113600895671E-2</c:v>
                </c:pt>
                <c:pt idx="80">
                  <c:v>3.9679983435519352E-2</c:v>
                </c:pt>
                <c:pt idx="81">
                  <c:v>0.20230522356297384</c:v>
                </c:pt>
                <c:pt idx="82">
                  <c:v>0.19071583863435063</c:v>
                </c:pt>
                <c:pt idx="83">
                  <c:v>-2.5993197826678745E-2</c:v>
                </c:pt>
                <c:pt idx="84">
                  <c:v>-0.20731099429062225</c:v>
                </c:pt>
                <c:pt idx="85">
                  <c:v>-0.2753518993554423</c:v>
                </c:pt>
                <c:pt idx="86">
                  <c:v>-0.12730685317044924</c:v>
                </c:pt>
                <c:pt idx="87">
                  <c:v>0.11357788948577262</c:v>
                </c:pt>
                <c:pt idx="88">
                  <c:v>0.18872196595845847</c:v>
                </c:pt>
                <c:pt idx="89">
                  <c:v>0.17401715497375378</c:v>
                </c:pt>
                <c:pt idx="90">
                  <c:v>0.10136541934593311</c:v>
                </c:pt>
                <c:pt idx="91">
                  <c:v>-0.16755815781502226</c:v>
                </c:pt>
                <c:pt idx="92">
                  <c:v>-0.29254905118501218</c:v>
                </c:pt>
                <c:pt idx="93">
                  <c:v>-0.16880432823745486</c:v>
                </c:pt>
                <c:pt idx="94">
                  <c:v>-5.079198923308751E-2</c:v>
                </c:pt>
                <c:pt idx="95">
                  <c:v>0.13065042427309925</c:v>
                </c:pt>
                <c:pt idx="96">
                  <c:v>0.27221538426144276</c:v>
                </c:pt>
                <c:pt idx="97">
                  <c:v>0.28966177017549921</c:v>
                </c:pt>
                <c:pt idx="98">
                  <c:v>0.11382712357025913</c:v>
                </c:pt>
                <c:pt idx="99">
                  <c:v>-0.10699427528479784</c:v>
                </c:pt>
                <c:pt idx="100">
                  <c:v>-0.29055517850912005</c:v>
                </c:pt>
                <c:pt idx="101">
                  <c:v>-0.28706590132630871</c:v>
                </c:pt>
                <c:pt idx="102">
                  <c:v>-0.10101265725712134</c:v>
                </c:pt>
                <c:pt idx="103">
                  <c:v>-1.378072768683925E-2</c:v>
                </c:pt>
                <c:pt idx="104">
                  <c:v>0.20890992680186662</c:v>
                </c:pt>
                <c:pt idx="105">
                  <c:v>0.22324088665984154</c:v>
                </c:pt>
                <c:pt idx="106">
                  <c:v>0.21090379947775878</c:v>
                </c:pt>
                <c:pt idx="107">
                  <c:v>8.6162140192255376E-2</c:v>
                </c:pt>
                <c:pt idx="108">
                  <c:v>-0.10537425373563546</c:v>
                </c:pt>
                <c:pt idx="109">
                  <c:v>-0.30924773484560902</c:v>
                </c:pt>
                <c:pt idx="110">
                  <c:v>-0.30874926667663599</c:v>
                </c:pt>
                <c:pt idx="111">
                  <c:v>-0.15858573077350754</c:v>
                </c:pt>
                <c:pt idx="112">
                  <c:v>-4.0573391769140182E-2</c:v>
                </c:pt>
                <c:pt idx="113">
                  <c:v>6.6721881602306798E-2</c:v>
                </c:pt>
                <c:pt idx="114">
                  <c:v>0.17252175046683466</c:v>
                </c:pt>
                <c:pt idx="115">
                  <c:v>0.25377206200944025</c:v>
                </c:pt>
                <c:pt idx="116">
                  <c:v>0.16990479257972618</c:v>
                </c:pt>
                <c:pt idx="117">
                  <c:v>3.7187642590654144E-2</c:v>
                </c:pt>
                <c:pt idx="118">
                  <c:v>-0.21989731555719153</c:v>
                </c:pt>
                <c:pt idx="119">
                  <c:v>-0.27909041062274009</c:v>
                </c:pt>
                <c:pt idx="120">
                  <c:v>-0.21902499626148869</c:v>
                </c:pt>
                <c:pt idx="121">
                  <c:v>-0.14001779147926177</c:v>
                </c:pt>
                <c:pt idx="122">
                  <c:v>-2.075928205246182E-2</c:v>
                </c:pt>
                <c:pt idx="123">
                  <c:v>5.2266304702088623E-2</c:v>
                </c:pt>
                <c:pt idx="124">
                  <c:v>0.23919186806697884</c:v>
                </c:pt>
                <c:pt idx="125">
                  <c:v>0.23881801694024907</c:v>
                </c:pt>
                <c:pt idx="126">
                  <c:v>0.21912852426581395</c:v>
                </c:pt>
                <c:pt idx="127">
                  <c:v>0.16840938807280709</c:v>
                </c:pt>
                <c:pt idx="128">
                  <c:v>-1.6771536700677495E-2</c:v>
                </c:pt>
                <c:pt idx="129">
                  <c:v>-0.24394840471014073</c:v>
                </c:pt>
                <c:pt idx="130">
                  <c:v>-0.32694335484415199</c:v>
                </c:pt>
                <c:pt idx="131">
                  <c:v>-0.28594434794611939</c:v>
                </c:pt>
                <c:pt idx="132">
                  <c:v>-0.20992795217773072</c:v>
                </c:pt>
                <c:pt idx="133">
                  <c:v>-7.9080057822307565E-2</c:v>
                </c:pt>
                <c:pt idx="134">
                  <c:v>1.5130426113597103E-2</c:v>
                </c:pt>
                <c:pt idx="135">
                  <c:v>0.14410906483537134</c:v>
                </c:pt>
                <c:pt idx="136">
                  <c:v>0.19582513736632431</c:v>
                </c:pt>
                <c:pt idx="137">
                  <c:v>0.29576800524541896</c:v>
                </c:pt>
                <c:pt idx="138">
                  <c:v>0.20704067116821773</c:v>
                </c:pt>
                <c:pt idx="139">
                  <c:v>0.20267907468970361</c:v>
                </c:pt>
                <c:pt idx="140">
                  <c:v>0.1446075330043444</c:v>
                </c:pt>
                <c:pt idx="141">
                  <c:v>-2.5494729657705703E-2</c:v>
                </c:pt>
                <c:pt idx="142">
                  <c:v>-0.18276143696870001</c:v>
                </c:pt>
                <c:pt idx="143">
                  <c:v>-0.25865321569484545</c:v>
                </c:pt>
                <c:pt idx="144">
                  <c:v>-0.28793822062201158</c:v>
                </c:pt>
                <c:pt idx="145">
                  <c:v>-0.28669205019957894</c:v>
                </c:pt>
                <c:pt idx="146">
                  <c:v>-0.19846318429135079</c:v>
                </c:pt>
                <c:pt idx="147">
                  <c:v>-5.8019777683196598E-2</c:v>
                </c:pt>
                <c:pt idx="148">
                  <c:v>1.5130426113597103E-2</c:v>
                </c:pt>
                <c:pt idx="149">
                  <c:v>0.11681793258409738</c:v>
                </c:pt>
                <c:pt idx="150">
                  <c:v>0.15918772694680583</c:v>
                </c:pt>
                <c:pt idx="151">
                  <c:v>0.23757184651781646</c:v>
                </c:pt>
                <c:pt idx="152">
                  <c:v>0.24779044398176378</c:v>
                </c:pt>
                <c:pt idx="153">
                  <c:v>0.26237063792422521</c:v>
                </c:pt>
                <c:pt idx="154">
                  <c:v>0.25987829707936</c:v>
                </c:pt>
                <c:pt idx="155">
                  <c:v>0.25601516876981895</c:v>
                </c:pt>
                <c:pt idx="156">
                  <c:v>0.21688541750543527</c:v>
                </c:pt>
                <c:pt idx="157">
                  <c:v>9.388839681133751E-2</c:v>
                </c:pt>
                <c:pt idx="158">
                  <c:v>3.805996188635697E-2</c:v>
                </c:pt>
                <c:pt idx="159">
                  <c:v>-2.9233240925003508E-2</c:v>
                </c:pt>
                <c:pt idx="160">
                  <c:v>-0.12394219302988121</c:v>
                </c:pt>
                <c:pt idx="161">
                  <c:v>-0.1902384595032956</c:v>
                </c:pt>
                <c:pt idx="162">
                  <c:v>-0.24768691597743853</c:v>
                </c:pt>
                <c:pt idx="163">
                  <c:v>-0.28382585822798395</c:v>
                </c:pt>
                <c:pt idx="164">
                  <c:v>-0.3187186300560968</c:v>
                </c:pt>
                <c:pt idx="165">
                  <c:v>-0.25416700217408805</c:v>
                </c:pt>
                <c:pt idx="166">
                  <c:v>-0.23223440273927429</c:v>
                </c:pt>
                <c:pt idx="167">
                  <c:v>-0.21827729400802914</c:v>
                </c:pt>
                <c:pt idx="168">
                  <c:v>-6.3253693457413523E-2</c:v>
                </c:pt>
                <c:pt idx="169">
                  <c:v>-9.9143401623472446E-2</c:v>
                </c:pt>
                <c:pt idx="170">
                  <c:v>-4.3688817825221687E-2</c:v>
                </c:pt>
                <c:pt idx="171">
                  <c:v>-6.7490672893684364E-2</c:v>
                </c:pt>
                <c:pt idx="172">
                  <c:v>4.3916962871790192E-2</c:v>
                </c:pt>
                <c:pt idx="173">
                  <c:v>0.10311005793733877</c:v>
                </c:pt>
                <c:pt idx="174">
                  <c:v>6.1487965828089873E-2</c:v>
                </c:pt>
                <c:pt idx="175">
                  <c:v>0.14061978765256006</c:v>
                </c:pt>
                <c:pt idx="176">
                  <c:v>0.19819286116894624</c:v>
                </c:pt>
                <c:pt idx="177">
                  <c:v>0.22897327060303149</c:v>
                </c:pt>
                <c:pt idx="178">
                  <c:v>0.20467294736559577</c:v>
                </c:pt>
                <c:pt idx="179">
                  <c:v>0.2192531413080572</c:v>
                </c:pt>
                <c:pt idx="180">
                  <c:v>0.1811203263816196</c:v>
                </c:pt>
                <c:pt idx="181">
                  <c:v>0.25090587003784531</c:v>
                </c:pt>
                <c:pt idx="182">
                  <c:v>0.22797633426508543</c:v>
                </c:pt>
                <c:pt idx="183">
                  <c:v>0.23732261243332994</c:v>
                </c:pt>
                <c:pt idx="184">
                  <c:v>0.28878945087979635</c:v>
                </c:pt>
                <c:pt idx="185">
                  <c:v>0.29738802679458132</c:v>
                </c:pt>
                <c:pt idx="186">
                  <c:v>0.26561068102254998</c:v>
                </c:pt>
                <c:pt idx="187">
                  <c:v>0.28430323735903901</c:v>
                </c:pt>
                <c:pt idx="188">
                  <c:v>0.30100192101963585</c:v>
                </c:pt>
                <c:pt idx="189">
                  <c:v>0.26187216975525218</c:v>
                </c:pt>
                <c:pt idx="190">
                  <c:v>0.23495488863070799</c:v>
                </c:pt>
                <c:pt idx="191">
                  <c:v>0.29539415411868913</c:v>
                </c:pt>
                <c:pt idx="192">
                  <c:v>0.22822556834957194</c:v>
                </c:pt>
                <c:pt idx="193">
                  <c:v>0.26947380933209103</c:v>
                </c:pt>
                <c:pt idx="194">
                  <c:v>0.3039927300334741</c:v>
                </c:pt>
              </c:numCache>
            </c:numRef>
          </c:yVal>
          <c:smooth val="1"/>
          <c:extLst xmlns:c16r2="http://schemas.microsoft.com/office/drawing/2015/06/chart">
            <c:ext xmlns:c16="http://schemas.microsoft.com/office/drawing/2014/chart" uri="{C3380CC4-5D6E-409C-BE32-E72D297353CC}">
              <c16:uniqueId val="{00000000-07F1-4190-A23A-468A33B49017}"/>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extLst xmlns:c16r2="http://schemas.microsoft.com/office/drawing/2015/06/chart">
            <c:ext xmlns:c16="http://schemas.microsoft.com/office/drawing/2014/chart" uri="{C3380CC4-5D6E-409C-BE32-E72D297353CC}">
              <c16:uniqueId val="{00000001-07F1-4190-A23A-468A33B49017}"/>
            </c:ext>
          </c:extLst>
        </c:ser>
        <c:dLbls>
          <c:showLegendKey val="0"/>
          <c:showVal val="0"/>
          <c:showCatName val="0"/>
          <c:showSerName val="0"/>
          <c:showPercent val="0"/>
          <c:showBubbleSize val="0"/>
        </c:dLbls>
        <c:axId val="802353864"/>
        <c:axId val="802350728"/>
      </c:scatterChart>
      <c:valAx>
        <c:axId val="802353864"/>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0728"/>
        <c:crosses val="autoZero"/>
        <c:crossBetween val="midCat"/>
      </c:valAx>
      <c:valAx>
        <c:axId val="80235072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3864"/>
        <c:crosses val="autoZero"/>
        <c:crossBetween val="midCat"/>
      </c:valAx>
      <c:spPr>
        <a:noFill/>
        <a:ln>
          <a:noFill/>
        </a:ln>
        <a:effectLst/>
      </c:spPr>
    </c:plotArea>
    <c:legend>
      <c:legendPos val="r"/>
      <c:layout>
        <c:manualLayout>
          <c:xMode val="edge"/>
          <c:yMode val="edge"/>
          <c:x val="0.22170169109858445"/>
          <c:y val="4.3712792627378955E-2"/>
          <c:w val="0.125655365515811"/>
          <c:h val="0.255678471805374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04083673454276E-2"/>
          <c:y val="2.6331538001196888E-2"/>
          <c:w val="0.87646054473670565"/>
          <c:h val="0.91093946290824956"/>
        </c:manualLayout>
      </c:layout>
      <c:scatterChart>
        <c:scatterStyle val="smoothMarker"/>
        <c:varyColors val="0"/>
        <c:ser>
          <c:idx val="1"/>
          <c:order val="0"/>
          <c:tx>
            <c:v>変化前</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弱!$B$1:$B$195</c:f>
              <c:numCache>
                <c:formatCode>General</c:formatCode>
                <c:ptCount val="195"/>
                <c:pt idx="0">
                  <c:v>0</c:v>
                </c:pt>
                <c:pt idx="1">
                  <c:v>0.66500000000000004</c:v>
                </c:pt>
                <c:pt idx="2">
                  <c:v>1.33</c:v>
                </c:pt>
                <c:pt idx="3">
                  <c:v>1.9950000000000001</c:v>
                </c:pt>
                <c:pt idx="4">
                  <c:v>2.66</c:v>
                </c:pt>
                <c:pt idx="5">
                  <c:v>3.99</c:v>
                </c:pt>
                <c:pt idx="6">
                  <c:v>4.6550000000000002</c:v>
                </c:pt>
                <c:pt idx="7">
                  <c:v>5.32</c:v>
                </c:pt>
                <c:pt idx="8">
                  <c:v>5.7633333333333301</c:v>
                </c:pt>
                <c:pt idx="9">
                  <c:v>6.2066666666666697</c:v>
                </c:pt>
                <c:pt idx="10">
                  <c:v>6.65</c:v>
                </c:pt>
                <c:pt idx="11">
                  <c:v>7.3150000000000004</c:v>
                </c:pt>
                <c:pt idx="12">
                  <c:v>7.98</c:v>
                </c:pt>
                <c:pt idx="13">
                  <c:v>9.31</c:v>
                </c:pt>
                <c:pt idx="14">
                  <c:v>9.6425000000000001</c:v>
                </c:pt>
                <c:pt idx="15">
                  <c:v>9.9749999999999996</c:v>
                </c:pt>
                <c:pt idx="16">
                  <c:v>10.307499999999999</c:v>
                </c:pt>
                <c:pt idx="17">
                  <c:v>10.64</c:v>
                </c:pt>
                <c:pt idx="18">
                  <c:v>11.0833333333333</c:v>
                </c:pt>
                <c:pt idx="19">
                  <c:v>11.526666666666699</c:v>
                </c:pt>
                <c:pt idx="20">
                  <c:v>11.97</c:v>
                </c:pt>
                <c:pt idx="21">
                  <c:v>12.635</c:v>
                </c:pt>
                <c:pt idx="22">
                  <c:v>13.3</c:v>
                </c:pt>
                <c:pt idx="23">
                  <c:v>14.63</c:v>
                </c:pt>
                <c:pt idx="24">
                  <c:v>15.295</c:v>
                </c:pt>
                <c:pt idx="25">
                  <c:v>15.96</c:v>
                </c:pt>
                <c:pt idx="26">
                  <c:v>17.29</c:v>
                </c:pt>
                <c:pt idx="27">
                  <c:v>17.733333333333299</c:v>
                </c:pt>
                <c:pt idx="28">
                  <c:v>18.176666666666701</c:v>
                </c:pt>
                <c:pt idx="29">
                  <c:v>18.62</c:v>
                </c:pt>
                <c:pt idx="30">
                  <c:v>19.285</c:v>
                </c:pt>
                <c:pt idx="31">
                  <c:v>19.95</c:v>
                </c:pt>
                <c:pt idx="32">
                  <c:v>20.393333333333299</c:v>
                </c:pt>
                <c:pt idx="33">
                  <c:v>20.836666666666702</c:v>
                </c:pt>
                <c:pt idx="34">
                  <c:v>21.28</c:v>
                </c:pt>
                <c:pt idx="35">
                  <c:v>21.723333333333301</c:v>
                </c:pt>
                <c:pt idx="36">
                  <c:v>22.1666666666667</c:v>
                </c:pt>
                <c:pt idx="37">
                  <c:v>22.61</c:v>
                </c:pt>
                <c:pt idx="38">
                  <c:v>23.274999999999999</c:v>
                </c:pt>
                <c:pt idx="39">
                  <c:v>23.94</c:v>
                </c:pt>
                <c:pt idx="40">
                  <c:v>24.383333333333301</c:v>
                </c:pt>
                <c:pt idx="41">
                  <c:v>24.8266666666667</c:v>
                </c:pt>
                <c:pt idx="42">
                  <c:v>25.27</c:v>
                </c:pt>
                <c:pt idx="43">
                  <c:v>25.713333333333299</c:v>
                </c:pt>
                <c:pt idx="44">
                  <c:v>26.156666666666698</c:v>
                </c:pt>
                <c:pt idx="45">
                  <c:v>26.6</c:v>
                </c:pt>
                <c:pt idx="46">
                  <c:v>27.265000000000001</c:v>
                </c:pt>
                <c:pt idx="47">
                  <c:v>27.93</c:v>
                </c:pt>
                <c:pt idx="48">
                  <c:v>28.594999999999999</c:v>
                </c:pt>
                <c:pt idx="49">
                  <c:v>29.26</c:v>
                </c:pt>
                <c:pt idx="50">
                  <c:v>29.703333333333301</c:v>
                </c:pt>
                <c:pt idx="51">
                  <c:v>30.1466666666667</c:v>
                </c:pt>
                <c:pt idx="52">
                  <c:v>30.59</c:v>
                </c:pt>
                <c:pt idx="53">
                  <c:v>31.254999999999999</c:v>
                </c:pt>
                <c:pt idx="54">
                  <c:v>31.92</c:v>
                </c:pt>
                <c:pt idx="55">
                  <c:v>32.363333333333301</c:v>
                </c:pt>
                <c:pt idx="56">
                  <c:v>32.806666666666601</c:v>
                </c:pt>
                <c:pt idx="57">
                  <c:v>33.25</c:v>
                </c:pt>
                <c:pt idx="58">
                  <c:v>33.6933333333333</c:v>
                </c:pt>
                <c:pt idx="59">
                  <c:v>34.136666666666599</c:v>
                </c:pt>
                <c:pt idx="60">
                  <c:v>34.58</c:v>
                </c:pt>
                <c:pt idx="61">
                  <c:v>35.023333333333298</c:v>
                </c:pt>
                <c:pt idx="62">
                  <c:v>35.466666666666598</c:v>
                </c:pt>
                <c:pt idx="63">
                  <c:v>35.909999999999997</c:v>
                </c:pt>
                <c:pt idx="64">
                  <c:v>36.353333333333303</c:v>
                </c:pt>
                <c:pt idx="65">
                  <c:v>36.796666666666603</c:v>
                </c:pt>
                <c:pt idx="66">
                  <c:v>37.24</c:v>
                </c:pt>
                <c:pt idx="67">
                  <c:v>37.683333333333302</c:v>
                </c:pt>
                <c:pt idx="68">
                  <c:v>38.126666666666601</c:v>
                </c:pt>
                <c:pt idx="69">
                  <c:v>38.57</c:v>
                </c:pt>
                <c:pt idx="70">
                  <c:v>39.0133333333333</c:v>
                </c:pt>
                <c:pt idx="71">
                  <c:v>39.456666666666599</c:v>
                </c:pt>
                <c:pt idx="72">
                  <c:v>39.9</c:v>
                </c:pt>
                <c:pt idx="73">
                  <c:v>40.232500000000002</c:v>
                </c:pt>
                <c:pt idx="74">
                  <c:v>40.564999999999998</c:v>
                </c:pt>
                <c:pt idx="75">
                  <c:v>40.897500000000001</c:v>
                </c:pt>
                <c:pt idx="76">
                  <c:v>41.23</c:v>
                </c:pt>
                <c:pt idx="77">
                  <c:v>41.895000000000003</c:v>
                </c:pt>
                <c:pt idx="78">
                  <c:v>42.56</c:v>
                </c:pt>
                <c:pt idx="79">
                  <c:v>42.892499999999998</c:v>
                </c:pt>
                <c:pt idx="80">
                  <c:v>43.225000000000001</c:v>
                </c:pt>
                <c:pt idx="81">
                  <c:v>43.557499999999997</c:v>
                </c:pt>
                <c:pt idx="82">
                  <c:v>43.89</c:v>
                </c:pt>
                <c:pt idx="83">
                  <c:v>44.3333333333333</c:v>
                </c:pt>
                <c:pt idx="84">
                  <c:v>44.7766666666666</c:v>
                </c:pt>
                <c:pt idx="85">
                  <c:v>45.22</c:v>
                </c:pt>
                <c:pt idx="86">
                  <c:v>45.485999999999997</c:v>
                </c:pt>
                <c:pt idx="87">
                  <c:v>45.752000000000002</c:v>
                </c:pt>
                <c:pt idx="88">
                  <c:v>46.018000000000001</c:v>
                </c:pt>
                <c:pt idx="89">
                  <c:v>46.283999999999999</c:v>
                </c:pt>
                <c:pt idx="90">
                  <c:v>46.55</c:v>
                </c:pt>
                <c:pt idx="91">
                  <c:v>46.8825</c:v>
                </c:pt>
                <c:pt idx="92">
                  <c:v>47.215000000000003</c:v>
                </c:pt>
                <c:pt idx="93">
                  <c:v>47.547499999999999</c:v>
                </c:pt>
                <c:pt idx="94">
                  <c:v>47.88</c:v>
                </c:pt>
                <c:pt idx="95">
                  <c:v>48.323333333333302</c:v>
                </c:pt>
                <c:pt idx="96">
                  <c:v>48.766666666666602</c:v>
                </c:pt>
                <c:pt idx="97">
                  <c:v>49.21</c:v>
                </c:pt>
                <c:pt idx="98">
                  <c:v>49.542499999999997</c:v>
                </c:pt>
                <c:pt idx="99">
                  <c:v>49.875</c:v>
                </c:pt>
                <c:pt idx="100">
                  <c:v>50.207500000000003</c:v>
                </c:pt>
                <c:pt idx="101">
                  <c:v>50.54</c:v>
                </c:pt>
                <c:pt idx="102">
                  <c:v>50.761666666666599</c:v>
                </c:pt>
                <c:pt idx="103">
                  <c:v>50.983333333333299</c:v>
                </c:pt>
                <c:pt idx="104">
                  <c:v>51.204999999999998</c:v>
                </c:pt>
                <c:pt idx="105">
                  <c:v>51.426666666666598</c:v>
                </c:pt>
                <c:pt idx="106">
                  <c:v>51.648333333333298</c:v>
                </c:pt>
                <c:pt idx="107">
                  <c:v>51.87</c:v>
                </c:pt>
                <c:pt idx="108">
                  <c:v>52.313333333333297</c:v>
                </c:pt>
                <c:pt idx="109">
                  <c:v>52.756666666666597</c:v>
                </c:pt>
                <c:pt idx="110">
                  <c:v>53.2</c:v>
                </c:pt>
                <c:pt idx="111">
                  <c:v>53.421666666666603</c:v>
                </c:pt>
                <c:pt idx="112">
                  <c:v>53.643333333333302</c:v>
                </c:pt>
                <c:pt idx="113">
                  <c:v>53.865000000000002</c:v>
                </c:pt>
                <c:pt idx="114">
                  <c:v>54.086666666666602</c:v>
                </c:pt>
                <c:pt idx="115">
                  <c:v>54.308333333333302</c:v>
                </c:pt>
                <c:pt idx="116">
                  <c:v>54.53</c:v>
                </c:pt>
                <c:pt idx="117">
                  <c:v>54.862499999999997</c:v>
                </c:pt>
                <c:pt idx="118">
                  <c:v>55.195</c:v>
                </c:pt>
                <c:pt idx="119">
                  <c:v>55.527500000000003</c:v>
                </c:pt>
                <c:pt idx="120">
                  <c:v>55.86</c:v>
                </c:pt>
                <c:pt idx="121">
                  <c:v>56.081666666666599</c:v>
                </c:pt>
                <c:pt idx="122">
                  <c:v>56.303333333333299</c:v>
                </c:pt>
                <c:pt idx="123">
                  <c:v>56.524999999999899</c:v>
                </c:pt>
                <c:pt idx="124">
                  <c:v>56.746666666666599</c:v>
                </c:pt>
                <c:pt idx="125">
                  <c:v>56.968333333333298</c:v>
                </c:pt>
                <c:pt idx="126">
                  <c:v>57.189999999999898</c:v>
                </c:pt>
                <c:pt idx="127">
                  <c:v>57.411666666666598</c:v>
                </c:pt>
                <c:pt idx="128">
                  <c:v>57.633333333333297</c:v>
                </c:pt>
                <c:pt idx="129">
                  <c:v>57.854999999999897</c:v>
                </c:pt>
                <c:pt idx="130">
                  <c:v>58.076666666666597</c:v>
                </c:pt>
                <c:pt idx="131">
                  <c:v>58.298333333333296</c:v>
                </c:pt>
                <c:pt idx="132">
                  <c:v>58.519999999999897</c:v>
                </c:pt>
                <c:pt idx="133">
                  <c:v>58.686249999999902</c:v>
                </c:pt>
                <c:pt idx="134">
                  <c:v>58.8524999999999</c:v>
                </c:pt>
                <c:pt idx="135">
                  <c:v>59.018749999999898</c:v>
                </c:pt>
                <c:pt idx="136">
                  <c:v>59.184999999999903</c:v>
                </c:pt>
                <c:pt idx="137">
                  <c:v>59.351249999999901</c:v>
                </c:pt>
                <c:pt idx="138">
                  <c:v>59.517499999999899</c:v>
                </c:pt>
                <c:pt idx="139">
                  <c:v>59.683749999999897</c:v>
                </c:pt>
                <c:pt idx="140">
                  <c:v>59.849999999999902</c:v>
                </c:pt>
                <c:pt idx="141">
                  <c:v>60.071666666666601</c:v>
                </c:pt>
                <c:pt idx="142">
                  <c:v>60.293333333333301</c:v>
                </c:pt>
                <c:pt idx="143">
                  <c:v>60.514999999999901</c:v>
                </c:pt>
                <c:pt idx="144">
                  <c:v>60.736666666666601</c:v>
                </c:pt>
                <c:pt idx="145">
                  <c:v>60.9583333333333</c:v>
                </c:pt>
                <c:pt idx="146">
                  <c:v>61.1799999999999</c:v>
                </c:pt>
                <c:pt idx="147">
                  <c:v>61.327777777777698</c:v>
                </c:pt>
                <c:pt idx="148">
                  <c:v>61.475555555555502</c:v>
                </c:pt>
                <c:pt idx="149">
                  <c:v>61.623333333333299</c:v>
                </c:pt>
                <c:pt idx="150">
                  <c:v>61.771111111111097</c:v>
                </c:pt>
                <c:pt idx="151">
                  <c:v>61.918888888888802</c:v>
                </c:pt>
                <c:pt idx="152">
                  <c:v>62.066666666666599</c:v>
                </c:pt>
                <c:pt idx="153">
                  <c:v>62.214444444444403</c:v>
                </c:pt>
                <c:pt idx="154">
                  <c:v>62.362222222222201</c:v>
                </c:pt>
                <c:pt idx="155">
                  <c:v>62.509999999999899</c:v>
                </c:pt>
                <c:pt idx="156">
                  <c:v>62.842499999999902</c:v>
                </c:pt>
                <c:pt idx="157">
                  <c:v>63.174999999999898</c:v>
                </c:pt>
                <c:pt idx="158">
                  <c:v>63.507499999999901</c:v>
                </c:pt>
                <c:pt idx="159">
                  <c:v>63.839999999999897</c:v>
                </c:pt>
                <c:pt idx="160">
                  <c:v>64.105999999999895</c:v>
                </c:pt>
                <c:pt idx="161">
                  <c:v>64.3719999999999</c:v>
                </c:pt>
                <c:pt idx="162">
                  <c:v>64.637999999999906</c:v>
                </c:pt>
                <c:pt idx="163">
                  <c:v>64.903999999999897</c:v>
                </c:pt>
                <c:pt idx="164">
                  <c:v>65.169999999999902</c:v>
                </c:pt>
                <c:pt idx="165">
                  <c:v>66.499999999999901</c:v>
                </c:pt>
                <c:pt idx="166">
                  <c:v>67.164999999999907</c:v>
                </c:pt>
                <c:pt idx="167">
                  <c:v>67.829999999999899</c:v>
                </c:pt>
                <c:pt idx="168">
                  <c:v>68.051666666666605</c:v>
                </c:pt>
                <c:pt idx="169">
                  <c:v>68.273333333333298</c:v>
                </c:pt>
                <c:pt idx="170">
                  <c:v>68.494999999999905</c:v>
                </c:pt>
                <c:pt idx="171">
                  <c:v>68.716666666666598</c:v>
                </c:pt>
                <c:pt idx="172">
                  <c:v>68.938333333333304</c:v>
                </c:pt>
                <c:pt idx="173">
                  <c:v>69.159999999999897</c:v>
                </c:pt>
                <c:pt idx="174">
                  <c:v>69.492499999999893</c:v>
                </c:pt>
                <c:pt idx="175">
                  <c:v>69.824999999999903</c:v>
                </c:pt>
                <c:pt idx="176">
                  <c:v>70.157499999999899</c:v>
                </c:pt>
                <c:pt idx="177">
                  <c:v>70.489999999999895</c:v>
                </c:pt>
                <c:pt idx="178">
                  <c:v>70.610909090909004</c:v>
                </c:pt>
                <c:pt idx="179">
                  <c:v>70.731818181818099</c:v>
                </c:pt>
                <c:pt idx="180">
                  <c:v>70.852727272727194</c:v>
                </c:pt>
                <c:pt idx="181">
                  <c:v>70.973636363636302</c:v>
                </c:pt>
                <c:pt idx="182">
                  <c:v>71.094545454545397</c:v>
                </c:pt>
                <c:pt idx="183">
                  <c:v>71.215454545454506</c:v>
                </c:pt>
                <c:pt idx="184">
                  <c:v>71.3363636363636</c:v>
                </c:pt>
                <c:pt idx="185">
                  <c:v>71.457272727272695</c:v>
                </c:pt>
                <c:pt idx="186">
                  <c:v>71.578181818181804</c:v>
                </c:pt>
                <c:pt idx="187">
                  <c:v>71.699090909090799</c:v>
                </c:pt>
                <c:pt idx="188">
                  <c:v>71.819999999999894</c:v>
                </c:pt>
                <c:pt idx="189">
                  <c:v>72.152499999999904</c:v>
                </c:pt>
                <c:pt idx="190">
                  <c:v>72.4849999999999</c:v>
                </c:pt>
                <c:pt idx="191">
                  <c:v>72.817499999999896</c:v>
                </c:pt>
                <c:pt idx="192">
                  <c:v>73.149999999999906</c:v>
                </c:pt>
                <c:pt idx="193">
                  <c:v>74.479999999999905</c:v>
                </c:pt>
                <c:pt idx="194">
                  <c:v>74.923333333333304</c:v>
                </c:pt>
              </c:numCache>
            </c:numRef>
          </c:xVal>
          <c:yVal>
            <c:numRef>
              <c:f>弱!$H$1:$H$195</c:f>
              <c:numCache>
                <c:formatCode>General</c:formatCode>
                <c:ptCount val="195"/>
                <c:pt idx="0">
                  <c:v>-7.3199792208494732E-3</c:v>
                </c:pt>
                <c:pt idx="1">
                  <c:v>3.3726159836243094E-2</c:v>
                </c:pt>
                <c:pt idx="2">
                  <c:v>4.8432530514452732E-2</c:v>
                </c:pt>
                <c:pt idx="3">
                  <c:v>-4.6390635649525822E-2</c:v>
                </c:pt>
                <c:pt idx="4">
                  <c:v>-0.10389912994342022</c:v>
                </c:pt>
                <c:pt idx="5">
                  <c:v>2.692171967169834E-2</c:v>
                </c:pt>
                <c:pt idx="6">
                  <c:v>-3.4098743739380453E-2</c:v>
                </c:pt>
                <c:pt idx="7">
                  <c:v>-7.3937643412440884E-2</c:v>
                </c:pt>
                <c:pt idx="8">
                  <c:v>-2.597731515589155E-2</c:v>
                </c:pt>
                <c:pt idx="9">
                  <c:v>-1.061245026820984E-2</c:v>
                </c:pt>
                <c:pt idx="10">
                  <c:v>3.9103862546931697E-2</c:v>
                </c:pt>
                <c:pt idx="11">
                  <c:v>-3.0038029447636002E-2</c:v>
                </c:pt>
                <c:pt idx="12">
                  <c:v>-0.12112972842460615</c:v>
                </c:pt>
                <c:pt idx="13">
                  <c:v>1.1447105749104616E-2</c:v>
                </c:pt>
                <c:pt idx="14">
                  <c:v>-6.8450191666840285E-2</c:v>
                </c:pt>
                <c:pt idx="15">
                  <c:v>-3.2672006285524295E-2</c:v>
                </c:pt>
                <c:pt idx="16">
                  <c:v>8.703379876304311E-3</c:v>
                </c:pt>
                <c:pt idx="17">
                  <c:v>-8.11810797166337E-2</c:v>
                </c:pt>
                <c:pt idx="18">
                  <c:v>2.2641507310129861E-2</c:v>
                </c:pt>
                <c:pt idx="19">
                  <c:v>5.3041989980757251E-2</c:v>
                </c:pt>
                <c:pt idx="20">
                  <c:v>-3.1025770761844113E-2</c:v>
                </c:pt>
                <c:pt idx="21">
                  <c:v>7.7735522835959997E-2</c:v>
                </c:pt>
                <c:pt idx="22">
                  <c:v>7.3016314334743468E-2</c:v>
                </c:pt>
                <c:pt idx="23">
                  <c:v>0.10144131437695464</c:v>
                </c:pt>
                <c:pt idx="24">
                  <c:v>4.371332201323621E-2</c:v>
                </c:pt>
                <c:pt idx="25">
                  <c:v>-5.1219593185654361E-2</c:v>
                </c:pt>
                <c:pt idx="26">
                  <c:v>0.10100231823730658</c:v>
                </c:pt>
                <c:pt idx="27">
                  <c:v>6.9943341357207131E-2</c:v>
                </c:pt>
                <c:pt idx="28">
                  <c:v>-6.0029908019053266E-3</c:v>
                </c:pt>
                <c:pt idx="29">
                  <c:v>-9.3253473556955041E-2</c:v>
                </c:pt>
                <c:pt idx="30">
                  <c:v>-1.8075384642226671E-2</c:v>
                </c:pt>
                <c:pt idx="31">
                  <c:v>3.8116121232723586E-2</c:v>
                </c:pt>
                <c:pt idx="32">
                  <c:v>2.5494982217842181E-2</c:v>
                </c:pt>
                <c:pt idx="33">
                  <c:v>-2.2794593143443197E-2</c:v>
                </c:pt>
                <c:pt idx="34">
                  <c:v>-7.6242373145593151E-2</c:v>
                </c:pt>
                <c:pt idx="35">
                  <c:v>-5.0451349941270277E-2</c:v>
                </c:pt>
                <c:pt idx="36">
                  <c:v>2.4616989938546083E-2</c:v>
                </c:pt>
                <c:pt idx="37">
                  <c:v>4.6457047886036516E-2</c:v>
                </c:pt>
                <c:pt idx="38">
                  <c:v>-7.9095848053305468E-2</c:v>
                </c:pt>
                <c:pt idx="39">
                  <c:v>-8.9083010230298576E-2</c:v>
                </c:pt>
                <c:pt idx="40">
                  <c:v>4.532916549647846E-3</c:v>
                </c:pt>
                <c:pt idx="41">
                  <c:v>0.12130588969602885</c:v>
                </c:pt>
                <c:pt idx="42">
                  <c:v>0.2072393840321344</c:v>
                </c:pt>
                <c:pt idx="43">
                  <c:v>-9.8521427232731634E-2</c:v>
                </c:pt>
                <c:pt idx="44">
                  <c:v>-0.11421553922514938</c:v>
                </c:pt>
                <c:pt idx="45">
                  <c:v>-0.11695926509794968</c:v>
                </c:pt>
                <c:pt idx="46">
                  <c:v>0.1127454649728919</c:v>
                </c:pt>
                <c:pt idx="47">
                  <c:v>0.12503735688303727</c:v>
                </c:pt>
                <c:pt idx="48">
                  <c:v>-8.3815056554521997E-2</c:v>
                </c:pt>
                <c:pt idx="49">
                  <c:v>-0.19038136945408585</c:v>
                </c:pt>
                <c:pt idx="50">
                  <c:v>-0.17885772078832457</c:v>
                </c:pt>
                <c:pt idx="51">
                  <c:v>-1.8624129816786732E-2</c:v>
                </c:pt>
                <c:pt idx="52">
                  <c:v>0.1847408318751719</c:v>
                </c:pt>
                <c:pt idx="53">
                  <c:v>5.4029731294965355E-2</c:v>
                </c:pt>
                <c:pt idx="54">
                  <c:v>-0.14944497943190529</c:v>
                </c:pt>
                <c:pt idx="55">
                  <c:v>-0.14812799101296115</c:v>
                </c:pt>
                <c:pt idx="56">
                  <c:v>-6.0658010188087412E-2</c:v>
                </c:pt>
                <c:pt idx="57">
                  <c:v>0.11197722172850781</c:v>
                </c:pt>
                <c:pt idx="58">
                  <c:v>5.9846430145302006E-2</c:v>
                </c:pt>
                <c:pt idx="59">
                  <c:v>-0.15778590608521822</c:v>
                </c:pt>
                <c:pt idx="60">
                  <c:v>-0.21189218029684026</c:v>
                </c:pt>
                <c:pt idx="61">
                  <c:v>-0.13934806822000018</c:v>
                </c:pt>
                <c:pt idx="62">
                  <c:v>-1.7855886572402647E-2</c:v>
                </c:pt>
                <c:pt idx="63">
                  <c:v>0.13491477002511837</c:v>
                </c:pt>
                <c:pt idx="64">
                  <c:v>1.9678283367505534E-2</c:v>
                </c:pt>
                <c:pt idx="65">
                  <c:v>-6.460897544491985E-2</c:v>
                </c:pt>
                <c:pt idx="66">
                  <c:v>-0.19608831926951048</c:v>
                </c:pt>
                <c:pt idx="67">
                  <c:v>-6.6913705178072103E-2</c:v>
                </c:pt>
                <c:pt idx="68">
                  <c:v>4.0640349035699866E-2</c:v>
                </c:pt>
                <c:pt idx="69">
                  <c:v>0.24422480879748254</c:v>
                </c:pt>
                <c:pt idx="70">
                  <c:v>0.15258436464595232</c:v>
                </c:pt>
                <c:pt idx="71">
                  <c:v>-7.2071909818936686E-2</c:v>
                </c:pt>
                <c:pt idx="72">
                  <c:v>-0.29508194876014554</c:v>
                </c:pt>
                <c:pt idx="73">
                  <c:v>-0.15251795240944163</c:v>
                </c:pt>
                <c:pt idx="74">
                  <c:v>-2.7294303574835699E-2</c:v>
                </c:pt>
                <c:pt idx="75">
                  <c:v>8.2344982302264516E-2</c:v>
                </c:pt>
                <c:pt idx="76">
                  <c:v>0.21108060025405484</c:v>
                </c:pt>
                <c:pt idx="77">
                  <c:v>-9.9838415651675769E-2</c:v>
                </c:pt>
                <c:pt idx="78">
                  <c:v>-0.24591438111956404</c:v>
                </c:pt>
                <c:pt idx="79">
                  <c:v>-0.17490675553149213</c:v>
                </c:pt>
                <c:pt idx="80">
                  <c:v>-0.16261486362134678</c:v>
                </c:pt>
                <c:pt idx="81">
                  <c:v>2.0885522751537666E-2</c:v>
                </c:pt>
                <c:pt idx="82">
                  <c:v>0.19154527203971666</c:v>
                </c:pt>
                <c:pt idx="83">
                  <c:v>7.3345561439479512E-2</c:v>
                </c:pt>
                <c:pt idx="84">
                  <c:v>-2.3892083492563318E-2</c:v>
                </c:pt>
                <c:pt idx="85">
                  <c:v>-0.26204748925162985</c:v>
                </c:pt>
                <c:pt idx="86">
                  <c:v>-0.22615955483540184</c:v>
                </c:pt>
                <c:pt idx="87">
                  <c:v>-0.13056814542703921</c:v>
                </c:pt>
                <c:pt idx="88">
                  <c:v>2.4287742833810046E-2</c:v>
                </c:pt>
                <c:pt idx="89">
                  <c:v>0.18485058091008391</c:v>
                </c:pt>
                <c:pt idx="90">
                  <c:v>0.24082258871521015</c:v>
                </c:pt>
                <c:pt idx="91">
                  <c:v>-3.8080101036650823E-3</c:v>
                </c:pt>
                <c:pt idx="92">
                  <c:v>-0.1845646706037492</c:v>
                </c:pt>
                <c:pt idx="93">
                  <c:v>-0.22100135019453726</c:v>
                </c:pt>
                <c:pt idx="94">
                  <c:v>-0.24745086760833221</c:v>
                </c:pt>
                <c:pt idx="95">
                  <c:v>-0.12936090604300707</c:v>
                </c:pt>
                <c:pt idx="96">
                  <c:v>0.11472094760130812</c:v>
                </c:pt>
                <c:pt idx="97">
                  <c:v>0.28000299417879854</c:v>
                </c:pt>
                <c:pt idx="98">
                  <c:v>0.23292065820154528</c:v>
                </c:pt>
                <c:pt idx="99">
                  <c:v>1.0209474324634554E-3</c:v>
                </c:pt>
                <c:pt idx="100">
                  <c:v>-0.15888339643433835</c:v>
                </c:pt>
                <c:pt idx="101">
                  <c:v>-0.27927808773281576</c:v>
                </c:pt>
                <c:pt idx="102">
                  <c:v>-0.25897451627409351</c:v>
                </c:pt>
                <c:pt idx="103">
                  <c:v>-0.19960028838669489</c:v>
                </c:pt>
                <c:pt idx="104">
                  <c:v>-5.6737436971692904E-3</c:v>
                </c:pt>
                <c:pt idx="105">
                  <c:v>0.10605077384325914</c:v>
                </c:pt>
                <c:pt idx="106">
                  <c:v>0.13359778160617422</c:v>
                </c:pt>
                <c:pt idx="107">
                  <c:v>0.18616756932902806</c:v>
                </c:pt>
                <c:pt idx="108">
                  <c:v>1.7812549774001325E-2</c:v>
                </c:pt>
                <c:pt idx="109">
                  <c:v>-0.17282152386816391</c:v>
                </c:pt>
                <c:pt idx="110">
                  <c:v>-0.28827750859560075</c:v>
                </c:pt>
                <c:pt idx="111">
                  <c:v>-0.28059507615175988</c:v>
                </c:pt>
                <c:pt idx="112">
                  <c:v>-0.20519748916720751</c:v>
                </c:pt>
                <c:pt idx="113">
                  <c:v>-0.11706901413286169</c:v>
                </c:pt>
                <c:pt idx="114">
                  <c:v>5.6992955237589689E-2</c:v>
                </c:pt>
                <c:pt idx="115">
                  <c:v>0.2411518358199462</c:v>
                </c:pt>
                <c:pt idx="116">
                  <c:v>0.28757567758772734</c:v>
                </c:pt>
                <c:pt idx="117">
                  <c:v>0.12712258854636549</c:v>
                </c:pt>
                <c:pt idx="118">
                  <c:v>-1.7307141397842587E-2</c:v>
                </c:pt>
                <c:pt idx="119">
                  <c:v>-0.15010347364137738</c:v>
                </c:pt>
                <c:pt idx="120">
                  <c:v>-0.22868378263837813</c:v>
                </c:pt>
                <c:pt idx="121">
                  <c:v>-0.21430665906490451</c:v>
                </c:pt>
                <c:pt idx="122">
                  <c:v>-0.14022606049929628</c:v>
                </c:pt>
                <c:pt idx="123">
                  <c:v>-4.3098164602165458E-2</c:v>
                </c:pt>
                <c:pt idx="124">
                  <c:v>5.4109088289439437E-3</c:v>
                </c:pt>
                <c:pt idx="125">
                  <c:v>0.11702567733446037</c:v>
                </c:pt>
                <c:pt idx="126">
                  <c:v>0.2528949825555315</c:v>
                </c:pt>
                <c:pt idx="127">
                  <c:v>0.17541216390765088</c:v>
                </c:pt>
                <c:pt idx="128">
                  <c:v>0.12031814838182074</c:v>
                </c:pt>
                <c:pt idx="129">
                  <c:v>-6.6694207108248083E-2</c:v>
                </c:pt>
                <c:pt idx="130">
                  <c:v>-0.1989417941772228</c:v>
                </c:pt>
                <c:pt idx="131">
                  <c:v>-0.26983967073038273</c:v>
                </c:pt>
                <c:pt idx="132">
                  <c:v>-0.28630202596718451</c:v>
                </c:pt>
                <c:pt idx="133">
                  <c:v>-0.23197625368573849</c:v>
                </c:pt>
                <c:pt idx="134">
                  <c:v>-0.19224710304759007</c:v>
                </c:pt>
                <c:pt idx="135">
                  <c:v>-6.7352701317720157E-2</c:v>
                </c:pt>
                <c:pt idx="136">
                  <c:v>7.4333302753687616E-2</c:v>
                </c:pt>
                <c:pt idx="137">
                  <c:v>0.19055753072550854</c:v>
                </c:pt>
                <c:pt idx="138">
                  <c:v>0.17321718320941062</c:v>
                </c:pt>
                <c:pt idx="139">
                  <c:v>0.24192007906433027</c:v>
                </c:pt>
                <c:pt idx="140">
                  <c:v>0.3085377432559217</c:v>
                </c:pt>
                <c:pt idx="141">
                  <c:v>0.19143552300480465</c:v>
                </c:pt>
                <c:pt idx="142">
                  <c:v>0.1163671831249883</c:v>
                </c:pt>
                <c:pt idx="143">
                  <c:v>-4.507364723058168E-2</c:v>
                </c:pt>
                <c:pt idx="144">
                  <c:v>-0.18566216095286933</c:v>
                </c:pt>
                <c:pt idx="145">
                  <c:v>-0.20124652391037506</c:v>
                </c:pt>
                <c:pt idx="146">
                  <c:v>-0.24240241200237964</c:v>
                </c:pt>
                <c:pt idx="147">
                  <c:v>-0.19312509532688615</c:v>
                </c:pt>
                <c:pt idx="148">
                  <c:v>-0.1315558867412473</c:v>
                </c:pt>
                <c:pt idx="149">
                  <c:v>-0.1118010604570851</c:v>
                </c:pt>
                <c:pt idx="150">
                  <c:v>1.2983592237872788E-2</c:v>
                </c:pt>
                <c:pt idx="151">
                  <c:v>0.10045357306274652</c:v>
                </c:pt>
                <c:pt idx="152">
                  <c:v>0.15258436464595232</c:v>
                </c:pt>
                <c:pt idx="153">
                  <c:v>0.26112616017393242</c:v>
                </c:pt>
                <c:pt idx="154">
                  <c:v>0.28131998259774266</c:v>
                </c:pt>
                <c:pt idx="155">
                  <c:v>0.28527094785457513</c:v>
                </c:pt>
                <c:pt idx="156">
                  <c:v>0.23149392074768912</c:v>
                </c:pt>
                <c:pt idx="157">
                  <c:v>0.21009285893984672</c:v>
                </c:pt>
                <c:pt idx="158">
                  <c:v>0.12580560012742134</c:v>
                </c:pt>
                <c:pt idx="159">
                  <c:v>0.21909227980263174</c:v>
                </c:pt>
                <c:pt idx="160">
                  <c:v>5.3480986120405298E-2</c:v>
                </c:pt>
                <c:pt idx="161">
                  <c:v>3.1421430103090842E-2</c:v>
                </c:pt>
                <c:pt idx="162">
                  <c:v>-7.273040402840876E-2</c:v>
                </c:pt>
                <c:pt idx="163">
                  <c:v>-0.21090443898263214</c:v>
                </c:pt>
                <c:pt idx="164">
                  <c:v>-0.23526872473309884</c:v>
                </c:pt>
                <c:pt idx="165">
                  <c:v>-0.18763764358128554</c:v>
                </c:pt>
                <c:pt idx="166">
                  <c:v>-0.21650163976314477</c:v>
                </c:pt>
                <c:pt idx="167">
                  <c:v>-0.25107258576042862</c:v>
                </c:pt>
                <c:pt idx="168">
                  <c:v>-0.18840588682566964</c:v>
                </c:pt>
                <c:pt idx="169">
                  <c:v>-0.1864304041972534</c:v>
                </c:pt>
                <c:pt idx="170">
                  <c:v>-0.15317644661891372</c:v>
                </c:pt>
                <c:pt idx="171">
                  <c:v>-9.2594979347482967E-2</c:v>
                </c:pt>
                <c:pt idx="172">
                  <c:v>-8.2827315240313878E-2</c:v>
                </c:pt>
                <c:pt idx="173">
                  <c:v>-0.13836032690579206</c:v>
                </c:pt>
                <c:pt idx="174">
                  <c:v>-7.9534844192953508E-2</c:v>
                </c:pt>
                <c:pt idx="175">
                  <c:v>-3.684246961218076E-2</c:v>
                </c:pt>
                <c:pt idx="176">
                  <c:v>1.7044306529617241E-2</c:v>
                </c:pt>
                <c:pt idx="177">
                  <c:v>-3.9915442589717104E-2</c:v>
                </c:pt>
                <c:pt idx="178">
                  <c:v>5.8748939796181884E-2</c:v>
                </c:pt>
                <c:pt idx="179">
                  <c:v>8.344247265138463E-2</c:v>
                </c:pt>
                <c:pt idx="180">
                  <c:v>8.1686488092792442E-2</c:v>
                </c:pt>
                <c:pt idx="181">
                  <c:v>0.10627027191308318</c:v>
                </c:pt>
                <c:pt idx="182">
                  <c:v>0.12668359240671745</c:v>
                </c:pt>
                <c:pt idx="183">
                  <c:v>0.19154527203971666</c:v>
                </c:pt>
                <c:pt idx="184">
                  <c:v>0.22216525278016808</c:v>
                </c:pt>
                <c:pt idx="185">
                  <c:v>0.23862760801696992</c:v>
                </c:pt>
                <c:pt idx="186">
                  <c:v>0.29789208686945651</c:v>
                </c:pt>
                <c:pt idx="187">
                  <c:v>0.27275955787460571</c:v>
                </c:pt>
                <c:pt idx="188">
                  <c:v>0.35913204835035933</c:v>
                </c:pt>
                <c:pt idx="189">
                  <c:v>0.35013262748757434</c:v>
                </c:pt>
                <c:pt idx="190">
                  <c:v>0.32236612165483525</c:v>
                </c:pt>
                <c:pt idx="191">
                  <c:v>0.32006139192168298</c:v>
                </c:pt>
                <c:pt idx="192">
                  <c:v>0.39183726075413899</c:v>
                </c:pt>
                <c:pt idx="193">
                  <c:v>0.28263697101668683</c:v>
                </c:pt>
                <c:pt idx="194">
                  <c:v>0.29372162354280007</c:v>
                </c:pt>
              </c:numCache>
            </c:numRef>
          </c:yVal>
          <c:smooth val="1"/>
          <c:extLst xmlns:c16r2="http://schemas.microsoft.com/office/drawing/2015/06/chart">
            <c:ext xmlns:c16="http://schemas.microsoft.com/office/drawing/2014/chart" uri="{C3380CC4-5D6E-409C-BE32-E72D297353CC}">
              <c16:uniqueId val="{00000000-E329-47CD-B70B-D5B70DBCF1D6}"/>
            </c:ext>
          </c:extLst>
        </c:ser>
        <c:ser>
          <c:idx val="0"/>
          <c:order val="1"/>
          <c:tx>
            <c:v>変化後</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強!$B:$B</c:f>
              <c:numCache>
                <c:formatCode>General</c:formatCode>
                <c:ptCount val="1048576"/>
                <c:pt idx="0">
                  <c:v>0</c:v>
                </c:pt>
                <c:pt idx="1">
                  <c:v>0.33250000000000002</c:v>
                </c:pt>
                <c:pt idx="2">
                  <c:v>0.66500000000000004</c:v>
                </c:pt>
                <c:pt idx="3">
                  <c:v>0.99750000000000005</c:v>
                </c:pt>
                <c:pt idx="4">
                  <c:v>1.33</c:v>
                </c:pt>
                <c:pt idx="5">
                  <c:v>1.9950000000000001</c:v>
                </c:pt>
                <c:pt idx="6">
                  <c:v>2.66</c:v>
                </c:pt>
                <c:pt idx="7">
                  <c:v>3.3250000000000002</c:v>
                </c:pt>
                <c:pt idx="8">
                  <c:v>3.99</c:v>
                </c:pt>
                <c:pt idx="9">
                  <c:v>5.32</c:v>
                </c:pt>
                <c:pt idx="10">
                  <c:v>5.9850000000000003</c:v>
                </c:pt>
                <c:pt idx="11">
                  <c:v>6.65</c:v>
                </c:pt>
                <c:pt idx="12">
                  <c:v>7.98</c:v>
                </c:pt>
                <c:pt idx="13">
                  <c:v>8.2016666666666698</c:v>
                </c:pt>
                <c:pt idx="14">
                  <c:v>8.4233333333333302</c:v>
                </c:pt>
                <c:pt idx="15">
                  <c:v>8.6449999999999996</c:v>
                </c:pt>
                <c:pt idx="16">
                  <c:v>8.8666666666666707</c:v>
                </c:pt>
                <c:pt idx="17">
                  <c:v>9.0883333333333294</c:v>
                </c:pt>
                <c:pt idx="18">
                  <c:v>9.31</c:v>
                </c:pt>
                <c:pt idx="19">
                  <c:v>10.64</c:v>
                </c:pt>
                <c:pt idx="20">
                  <c:v>11.305</c:v>
                </c:pt>
                <c:pt idx="21">
                  <c:v>11.97</c:v>
                </c:pt>
                <c:pt idx="22">
                  <c:v>12.4133333333333</c:v>
                </c:pt>
                <c:pt idx="23">
                  <c:v>12.856666666666699</c:v>
                </c:pt>
                <c:pt idx="24">
                  <c:v>13.3</c:v>
                </c:pt>
                <c:pt idx="25">
                  <c:v>14.63</c:v>
                </c:pt>
                <c:pt idx="26">
                  <c:v>14.9625</c:v>
                </c:pt>
                <c:pt idx="27">
                  <c:v>15.295</c:v>
                </c:pt>
                <c:pt idx="28">
                  <c:v>15.6275</c:v>
                </c:pt>
                <c:pt idx="29">
                  <c:v>15.96</c:v>
                </c:pt>
                <c:pt idx="30">
                  <c:v>16.625</c:v>
                </c:pt>
                <c:pt idx="31">
                  <c:v>17.29</c:v>
                </c:pt>
                <c:pt idx="32">
                  <c:v>17.954999999999998</c:v>
                </c:pt>
                <c:pt idx="33">
                  <c:v>18.62</c:v>
                </c:pt>
                <c:pt idx="34">
                  <c:v>19.285</c:v>
                </c:pt>
                <c:pt idx="35">
                  <c:v>19.95</c:v>
                </c:pt>
                <c:pt idx="36">
                  <c:v>20.393333333333299</c:v>
                </c:pt>
                <c:pt idx="37">
                  <c:v>20.836666666666702</c:v>
                </c:pt>
                <c:pt idx="38">
                  <c:v>21.28</c:v>
                </c:pt>
                <c:pt idx="39">
                  <c:v>21.612500000000001</c:v>
                </c:pt>
                <c:pt idx="40">
                  <c:v>21.945</c:v>
                </c:pt>
                <c:pt idx="41">
                  <c:v>22.2775</c:v>
                </c:pt>
                <c:pt idx="42">
                  <c:v>22.61</c:v>
                </c:pt>
                <c:pt idx="43">
                  <c:v>23.274999999999999</c:v>
                </c:pt>
                <c:pt idx="44">
                  <c:v>23.94</c:v>
                </c:pt>
                <c:pt idx="45">
                  <c:v>25.27</c:v>
                </c:pt>
                <c:pt idx="46">
                  <c:v>26.6</c:v>
                </c:pt>
                <c:pt idx="47">
                  <c:v>27.043333333333301</c:v>
                </c:pt>
                <c:pt idx="48">
                  <c:v>27.4866666666667</c:v>
                </c:pt>
                <c:pt idx="49">
                  <c:v>27.93</c:v>
                </c:pt>
                <c:pt idx="50">
                  <c:v>28.594999999999999</c:v>
                </c:pt>
                <c:pt idx="51">
                  <c:v>29.26</c:v>
                </c:pt>
                <c:pt idx="52">
                  <c:v>29.703333333333301</c:v>
                </c:pt>
                <c:pt idx="53">
                  <c:v>30.1466666666667</c:v>
                </c:pt>
                <c:pt idx="54">
                  <c:v>30.59</c:v>
                </c:pt>
                <c:pt idx="55">
                  <c:v>31.033333333333299</c:v>
                </c:pt>
                <c:pt idx="56">
                  <c:v>31.476666666666599</c:v>
                </c:pt>
                <c:pt idx="57">
                  <c:v>31.92</c:v>
                </c:pt>
                <c:pt idx="58">
                  <c:v>32.363333333333301</c:v>
                </c:pt>
                <c:pt idx="59">
                  <c:v>32.806666666666601</c:v>
                </c:pt>
                <c:pt idx="60">
                  <c:v>33.25</c:v>
                </c:pt>
                <c:pt idx="61">
                  <c:v>33.914999999999999</c:v>
                </c:pt>
                <c:pt idx="62">
                  <c:v>34.58</c:v>
                </c:pt>
                <c:pt idx="63">
                  <c:v>34.912500000000001</c:v>
                </c:pt>
                <c:pt idx="64">
                  <c:v>35.244999999999997</c:v>
                </c:pt>
                <c:pt idx="65">
                  <c:v>35.577500000000001</c:v>
                </c:pt>
                <c:pt idx="66">
                  <c:v>35.909999999999997</c:v>
                </c:pt>
                <c:pt idx="67">
                  <c:v>36.353333333333303</c:v>
                </c:pt>
                <c:pt idx="68">
                  <c:v>36.796666666666603</c:v>
                </c:pt>
                <c:pt idx="69">
                  <c:v>37.24</c:v>
                </c:pt>
                <c:pt idx="70">
                  <c:v>37.683333333333302</c:v>
                </c:pt>
                <c:pt idx="71">
                  <c:v>38.126666666666601</c:v>
                </c:pt>
                <c:pt idx="72">
                  <c:v>38.57</c:v>
                </c:pt>
                <c:pt idx="73">
                  <c:v>39.0133333333333</c:v>
                </c:pt>
                <c:pt idx="74">
                  <c:v>39.456666666666599</c:v>
                </c:pt>
                <c:pt idx="75">
                  <c:v>39.9</c:v>
                </c:pt>
                <c:pt idx="76">
                  <c:v>40.343333333333298</c:v>
                </c:pt>
                <c:pt idx="77">
                  <c:v>40.786666666666598</c:v>
                </c:pt>
                <c:pt idx="78">
                  <c:v>41.23</c:v>
                </c:pt>
                <c:pt idx="79">
                  <c:v>41.5625</c:v>
                </c:pt>
                <c:pt idx="80">
                  <c:v>41.895000000000003</c:v>
                </c:pt>
                <c:pt idx="81">
                  <c:v>42.227499999999999</c:v>
                </c:pt>
                <c:pt idx="82">
                  <c:v>42.56</c:v>
                </c:pt>
                <c:pt idx="83">
                  <c:v>43.003333333333302</c:v>
                </c:pt>
                <c:pt idx="84">
                  <c:v>43.446666666666601</c:v>
                </c:pt>
                <c:pt idx="85">
                  <c:v>43.89</c:v>
                </c:pt>
                <c:pt idx="86">
                  <c:v>44.222499999999997</c:v>
                </c:pt>
                <c:pt idx="87">
                  <c:v>44.555</c:v>
                </c:pt>
                <c:pt idx="88">
                  <c:v>44.887500000000003</c:v>
                </c:pt>
                <c:pt idx="89">
                  <c:v>45.22</c:v>
                </c:pt>
                <c:pt idx="90">
                  <c:v>45.552500000000002</c:v>
                </c:pt>
                <c:pt idx="91">
                  <c:v>45.884999999999998</c:v>
                </c:pt>
                <c:pt idx="92">
                  <c:v>46.217500000000001</c:v>
                </c:pt>
                <c:pt idx="93">
                  <c:v>46.55</c:v>
                </c:pt>
                <c:pt idx="94">
                  <c:v>46.8825</c:v>
                </c:pt>
                <c:pt idx="95">
                  <c:v>47.215000000000003</c:v>
                </c:pt>
                <c:pt idx="96">
                  <c:v>47.547499999999999</c:v>
                </c:pt>
                <c:pt idx="97">
                  <c:v>47.88</c:v>
                </c:pt>
                <c:pt idx="98">
                  <c:v>48.212499999999999</c:v>
                </c:pt>
                <c:pt idx="99">
                  <c:v>48.545000000000002</c:v>
                </c:pt>
                <c:pt idx="100">
                  <c:v>48.877499999999998</c:v>
                </c:pt>
                <c:pt idx="101">
                  <c:v>49.21</c:v>
                </c:pt>
                <c:pt idx="102">
                  <c:v>49.475999999999999</c:v>
                </c:pt>
                <c:pt idx="103">
                  <c:v>49.741999999999997</c:v>
                </c:pt>
                <c:pt idx="104">
                  <c:v>50.008000000000003</c:v>
                </c:pt>
                <c:pt idx="105">
                  <c:v>50.274000000000001</c:v>
                </c:pt>
                <c:pt idx="106">
                  <c:v>50.54</c:v>
                </c:pt>
                <c:pt idx="107">
                  <c:v>50.872500000000002</c:v>
                </c:pt>
                <c:pt idx="108">
                  <c:v>51.204999999999998</c:v>
                </c:pt>
                <c:pt idx="109">
                  <c:v>51.537500000000001</c:v>
                </c:pt>
                <c:pt idx="110">
                  <c:v>51.87</c:v>
                </c:pt>
                <c:pt idx="111">
                  <c:v>52.136000000000003</c:v>
                </c:pt>
                <c:pt idx="112">
                  <c:v>52.402000000000001</c:v>
                </c:pt>
                <c:pt idx="113">
                  <c:v>52.667999999999999</c:v>
                </c:pt>
                <c:pt idx="114">
                  <c:v>52.933999999999997</c:v>
                </c:pt>
                <c:pt idx="115">
                  <c:v>53.2</c:v>
                </c:pt>
                <c:pt idx="116">
                  <c:v>53.466000000000001</c:v>
                </c:pt>
                <c:pt idx="117">
                  <c:v>53.731999999999999</c:v>
                </c:pt>
                <c:pt idx="118">
                  <c:v>53.997999999999998</c:v>
                </c:pt>
                <c:pt idx="119">
                  <c:v>54.264000000000003</c:v>
                </c:pt>
                <c:pt idx="120">
                  <c:v>54.53</c:v>
                </c:pt>
                <c:pt idx="121">
                  <c:v>54.795999999999999</c:v>
                </c:pt>
                <c:pt idx="122">
                  <c:v>55.061999999999998</c:v>
                </c:pt>
                <c:pt idx="123">
                  <c:v>55.328000000000003</c:v>
                </c:pt>
                <c:pt idx="124">
                  <c:v>55.594000000000001</c:v>
                </c:pt>
                <c:pt idx="125">
                  <c:v>55.86</c:v>
                </c:pt>
                <c:pt idx="126">
                  <c:v>56.081666666666599</c:v>
                </c:pt>
                <c:pt idx="127">
                  <c:v>56.303333333333299</c:v>
                </c:pt>
                <c:pt idx="128">
                  <c:v>56.524999999999899</c:v>
                </c:pt>
                <c:pt idx="129">
                  <c:v>56.746666666666599</c:v>
                </c:pt>
                <c:pt idx="130">
                  <c:v>56.968333333333298</c:v>
                </c:pt>
                <c:pt idx="131">
                  <c:v>57.189999999999898</c:v>
                </c:pt>
                <c:pt idx="132">
                  <c:v>57.379999999999903</c:v>
                </c:pt>
                <c:pt idx="133">
                  <c:v>57.57</c:v>
                </c:pt>
                <c:pt idx="134">
                  <c:v>57.759999999999899</c:v>
                </c:pt>
                <c:pt idx="135">
                  <c:v>57.949999999999903</c:v>
                </c:pt>
                <c:pt idx="136">
                  <c:v>58.14</c:v>
                </c:pt>
                <c:pt idx="137">
                  <c:v>58.329999999999899</c:v>
                </c:pt>
                <c:pt idx="138">
                  <c:v>58.519999999999897</c:v>
                </c:pt>
                <c:pt idx="139">
                  <c:v>58.785999999999902</c:v>
                </c:pt>
                <c:pt idx="140">
                  <c:v>59.052</c:v>
                </c:pt>
                <c:pt idx="141">
                  <c:v>59.317999999999898</c:v>
                </c:pt>
                <c:pt idx="142">
                  <c:v>59.583999999999897</c:v>
                </c:pt>
                <c:pt idx="143">
                  <c:v>59.849999999999902</c:v>
                </c:pt>
                <c:pt idx="144">
                  <c:v>61.1799999999999</c:v>
                </c:pt>
                <c:pt idx="145">
                  <c:v>61.346249999999898</c:v>
                </c:pt>
                <c:pt idx="146">
                  <c:v>61.512499999999903</c:v>
                </c:pt>
                <c:pt idx="147">
                  <c:v>61.678749999999901</c:v>
                </c:pt>
                <c:pt idx="148">
                  <c:v>61.844999999999899</c:v>
                </c:pt>
                <c:pt idx="149">
                  <c:v>62.011249999999897</c:v>
                </c:pt>
                <c:pt idx="150">
                  <c:v>62.177499999999903</c:v>
                </c:pt>
                <c:pt idx="151">
                  <c:v>62.343749999999901</c:v>
                </c:pt>
                <c:pt idx="152">
                  <c:v>62.509999999999899</c:v>
                </c:pt>
                <c:pt idx="153">
                  <c:v>63.839999999999897</c:v>
                </c:pt>
                <c:pt idx="154">
                  <c:v>64.504999999999896</c:v>
                </c:pt>
                <c:pt idx="155">
                  <c:v>65.169999999999902</c:v>
                </c:pt>
                <c:pt idx="156">
                  <c:v>65.3599999999999</c:v>
                </c:pt>
                <c:pt idx="157">
                  <c:v>65.549999999999898</c:v>
                </c:pt>
                <c:pt idx="158">
                  <c:v>65.739999999999895</c:v>
                </c:pt>
                <c:pt idx="159">
                  <c:v>65.930000000000007</c:v>
                </c:pt>
                <c:pt idx="160">
                  <c:v>66.119999999999905</c:v>
                </c:pt>
                <c:pt idx="161">
                  <c:v>66.309999999999903</c:v>
                </c:pt>
                <c:pt idx="162">
                  <c:v>66.499999999999901</c:v>
                </c:pt>
                <c:pt idx="163">
                  <c:v>66.578235294117604</c:v>
                </c:pt>
                <c:pt idx="164">
                  <c:v>66.656470588235194</c:v>
                </c:pt>
                <c:pt idx="165">
                  <c:v>66.734705882352898</c:v>
                </c:pt>
                <c:pt idx="166">
                  <c:v>66.812941176470503</c:v>
                </c:pt>
                <c:pt idx="167">
                  <c:v>66.891176470588206</c:v>
                </c:pt>
                <c:pt idx="168">
                  <c:v>66.969411764705796</c:v>
                </c:pt>
                <c:pt idx="169">
                  <c:v>67.0476470588235</c:v>
                </c:pt>
                <c:pt idx="170">
                  <c:v>67.125882352941105</c:v>
                </c:pt>
                <c:pt idx="171">
                  <c:v>67.204117647058794</c:v>
                </c:pt>
                <c:pt idx="172">
                  <c:v>67.282352941176399</c:v>
                </c:pt>
                <c:pt idx="173">
                  <c:v>67.360588235294102</c:v>
                </c:pt>
                <c:pt idx="174">
                  <c:v>67.438823529411707</c:v>
                </c:pt>
                <c:pt idx="175">
                  <c:v>67.517058823529396</c:v>
                </c:pt>
                <c:pt idx="176">
                  <c:v>67.595294117647001</c:v>
                </c:pt>
                <c:pt idx="177">
                  <c:v>67.673529411764605</c:v>
                </c:pt>
                <c:pt idx="178">
                  <c:v>67.751764705882294</c:v>
                </c:pt>
                <c:pt idx="179">
                  <c:v>67.829999999999899</c:v>
                </c:pt>
                <c:pt idx="180">
                  <c:v>68.273333333333298</c:v>
                </c:pt>
                <c:pt idx="181">
                  <c:v>68.716666666666598</c:v>
                </c:pt>
                <c:pt idx="182">
                  <c:v>69.159999999999897</c:v>
                </c:pt>
                <c:pt idx="183">
                  <c:v>70.489999999999895</c:v>
                </c:pt>
                <c:pt idx="184">
                  <c:v>70.822499999999906</c:v>
                </c:pt>
                <c:pt idx="185">
                  <c:v>71.154999999999902</c:v>
                </c:pt>
                <c:pt idx="186">
                  <c:v>71.487499999999898</c:v>
                </c:pt>
                <c:pt idx="187">
                  <c:v>71.819999999999894</c:v>
                </c:pt>
                <c:pt idx="188">
                  <c:v>73.149999999999906</c:v>
                </c:pt>
                <c:pt idx="189">
                  <c:v>73.814999999999898</c:v>
                </c:pt>
                <c:pt idx="190">
                  <c:v>74.479999999999905</c:v>
                </c:pt>
                <c:pt idx="191">
                  <c:v>75.809999999999903</c:v>
                </c:pt>
                <c:pt idx="192">
                  <c:v>76.142499999999899</c:v>
                </c:pt>
                <c:pt idx="193">
                  <c:v>76.474999999999895</c:v>
                </c:pt>
                <c:pt idx="194">
                  <c:v>76.807499999999905</c:v>
                </c:pt>
              </c:numCache>
            </c:numRef>
          </c:xVal>
          <c:yVal>
            <c:numRef>
              <c:f>強!$I:$I</c:f>
              <c:numCache>
                <c:formatCode>General</c:formatCode>
                <c:ptCount val="1048576"/>
                <c:pt idx="0">
                  <c:v>-1.1600979246156979E-2</c:v>
                </c:pt>
                <c:pt idx="1">
                  <c:v>-5.0528219492291818E-2</c:v>
                </c:pt>
                <c:pt idx="2">
                  <c:v>-4.8102159193665853E-2</c:v>
                </c:pt>
                <c:pt idx="3">
                  <c:v>-2.9134778677135563E-2</c:v>
                </c:pt>
                <c:pt idx="4">
                  <c:v>-2.5054586356719161E-2</c:v>
                </c:pt>
                <c:pt idx="5">
                  <c:v>-3.1671114443880891E-2</c:v>
                </c:pt>
                <c:pt idx="6">
                  <c:v>-8.3831410864339193E-2</c:v>
                </c:pt>
                <c:pt idx="7">
                  <c:v>-1.1931805650515066E-2</c:v>
                </c:pt>
                <c:pt idx="8">
                  <c:v>2.1834542687632903E-3</c:v>
                </c:pt>
                <c:pt idx="9">
                  <c:v>-6.1776317240466762E-2</c:v>
                </c:pt>
                <c:pt idx="10">
                  <c:v>-4.8543261066143303E-2</c:v>
                </c:pt>
                <c:pt idx="11">
                  <c:v>5.8225447167022416E-3</c:v>
                </c:pt>
                <c:pt idx="12">
                  <c:v>6.3959771509222024E-4</c:v>
                </c:pt>
                <c:pt idx="13">
                  <c:v>1.080699587569669E-3</c:v>
                </c:pt>
                <c:pt idx="14">
                  <c:v>-4.6337751703756057E-2</c:v>
                </c:pt>
                <c:pt idx="15">
                  <c:v>-1.5901722502812105E-2</c:v>
                </c:pt>
                <c:pt idx="16">
                  <c:v>-4.8653536534262666E-2</c:v>
                </c:pt>
                <c:pt idx="17">
                  <c:v>-4.8984362938620754E-2</c:v>
                </c:pt>
                <c:pt idx="18">
                  <c:v>-4.03828764253105E-2</c:v>
                </c:pt>
                <c:pt idx="19">
                  <c:v>-0.12022231534372871</c:v>
                </c:pt>
                <c:pt idx="20">
                  <c:v>-6.0122185218676329E-2</c:v>
                </c:pt>
                <c:pt idx="21">
                  <c:v>-8.8440925431729246E-3</c:v>
                </c:pt>
                <c:pt idx="22">
                  <c:v>-1.2152356586753789E-2</c:v>
                </c:pt>
                <c:pt idx="23">
                  <c:v>-3.8728744403520067E-2</c:v>
                </c:pt>
                <c:pt idx="24">
                  <c:v>-5.4167309940230772E-2</c:v>
                </c:pt>
                <c:pt idx="25">
                  <c:v>3.7140777662601092E-2</c:v>
                </c:pt>
                <c:pt idx="26">
                  <c:v>1.5967887783683559E-2</c:v>
                </c:pt>
                <c:pt idx="27">
                  <c:v>-6.9495600008822114E-2</c:v>
                </c:pt>
                <c:pt idx="28">
                  <c:v>-7.0046977349418921E-2</c:v>
                </c:pt>
                <c:pt idx="29">
                  <c:v>-9.6071987825588387E-2</c:v>
                </c:pt>
                <c:pt idx="30">
                  <c:v>-1.7555854524602534E-2</c:v>
                </c:pt>
                <c:pt idx="31">
                  <c:v>1.3431552016938231E-2</c:v>
                </c:pt>
                <c:pt idx="32">
                  <c:v>-5.1410423237246719E-2</c:v>
                </c:pt>
                <c:pt idx="33">
                  <c:v>-0.12033259081184806</c:v>
                </c:pt>
                <c:pt idx="34">
                  <c:v>-0.11261330804349272</c:v>
                </c:pt>
                <c:pt idx="35">
                  <c:v>7.84940782073619E-2</c:v>
                </c:pt>
                <c:pt idx="36">
                  <c:v>6.6474052182351431E-2</c:v>
                </c:pt>
                <c:pt idx="37">
                  <c:v>2.5782404446306792E-2</c:v>
                </c:pt>
                <c:pt idx="38">
                  <c:v>-0.10059328201848224</c:v>
                </c:pt>
                <c:pt idx="39">
                  <c:v>-5.4057034472111409E-2</c:v>
                </c:pt>
                <c:pt idx="40">
                  <c:v>-1.5791447034692742E-2</c:v>
                </c:pt>
                <c:pt idx="41">
                  <c:v>1.4865133102489939E-2</c:v>
                </c:pt>
                <c:pt idx="42">
                  <c:v>1.49754085706093E-2</c:v>
                </c:pt>
                <c:pt idx="43">
                  <c:v>-9.6182263293707757E-2</c:v>
                </c:pt>
                <c:pt idx="44">
                  <c:v>-9.9159700932930528E-2</c:v>
                </c:pt>
                <c:pt idx="45">
                  <c:v>1.442403123001249E-2</c:v>
                </c:pt>
                <c:pt idx="46">
                  <c:v>-1.369621314042486E-2</c:v>
                </c:pt>
                <c:pt idx="47">
                  <c:v>3.2862089499569123E-3</c:v>
                </c:pt>
                <c:pt idx="48">
                  <c:v>-0.11129000242606037</c:v>
                </c:pt>
                <c:pt idx="49">
                  <c:v>-0.14933503892724032</c:v>
                </c:pt>
                <c:pt idx="50">
                  <c:v>-2.1084669504422126E-2</c:v>
                </c:pt>
                <c:pt idx="51">
                  <c:v>0.1496217551443505</c:v>
                </c:pt>
                <c:pt idx="52">
                  <c:v>9.1396307977327271E-2</c:v>
                </c:pt>
                <c:pt idx="53">
                  <c:v>-3.9500672680355606E-2</c:v>
                </c:pt>
                <c:pt idx="54">
                  <c:v>-0.21340508590458973</c:v>
                </c:pt>
                <c:pt idx="55">
                  <c:v>-0.10500430074325673</c:v>
                </c:pt>
                <c:pt idx="56">
                  <c:v>2.7987913808694035E-2</c:v>
                </c:pt>
                <c:pt idx="57">
                  <c:v>0.10782735272711223</c:v>
                </c:pt>
                <c:pt idx="58">
                  <c:v>-1.821750733331871E-2</c:v>
                </c:pt>
                <c:pt idx="59">
                  <c:v>-0.12176617189739977</c:v>
                </c:pt>
                <c:pt idx="60">
                  <c:v>-0.20987627092477013</c:v>
                </c:pt>
                <c:pt idx="61">
                  <c:v>3.6809951258243011E-2</c:v>
                </c:pt>
                <c:pt idx="62">
                  <c:v>0.15248891731545391</c:v>
                </c:pt>
                <c:pt idx="63">
                  <c:v>7.2870029333274439E-2</c:v>
                </c:pt>
                <c:pt idx="64">
                  <c:v>2.4238547892635721E-2</c:v>
                </c:pt>
                <c:pt idx="65">
                  <c:v>-0.16168589135660888</c:v>
                </c:pt>
                <c:pt idx="66">
                  <c:v>-0.18771090183277833</c:v>
                </c:pt>
                <c:pt idx="67">
                  <c:v>-4.4793895150084986E-2</c:v>
                </c:pt>
                <c:pt idx="68">
                  <c:v>8.1912617719062136E-2</c:v>
                </c:pt>
                <c:pt idx="69">
                  <c:v>8.6544187380075341E-2</c:v>
                </c:pt>
                <c:pt idx="70">
                  <c:v>6.823845967226122E-2</c:v>
                </c:pt>
                <c:pt idx="71">
                  <c:v>-0.12044286627996743</c:v>
                </c:pt>
                <c:pt idx="72">
                  <c:v>-0.17613197768024533</c:v>
                </c:pt>
                <c:pt idx="73">
                  <c:v>-1.0387949096843995E-2</c:v>
                </c:pt>
                <c:pt idx="74">
                  <c:v>8.069958756974914E-2</c:v>
                </c:pt>
                <c:pt idx="75">
                  <c:v>0.17641869389735551</c:v>
                </c:pt>
                <c:pt idx="76">
                  <c:v>5.8313667541518628E-2</c:v>
                </c:pt>
                <c:pt idx="77">
                  <c:v>-9.2653448313888165E-2</c:v>
                </c:pt>
                <c:pt idx="78">
                  <c:v>-0.1945479808561788</c:v>
                </c:pt>
                <c:pt idx="79">
                  <c:v>-2.2077148717496383E-2</c:v>
                </c:pt>
                <c:pt idx="80">
                  <c:v>0.1210604089014357</c:v>
                </c:pt>
                <c:pt idx="81">
                  <c:v>0.12359674466818103</c:v>
                </c:pt>
                <c:pt idx="82">
                  <c:v>0.19726075737191495</c:v>
                </c:pt>
                <c:pt idx="83">
                  <c:v>0.10440881321541201</c:v>
                </c:pt>
                <c:pt idx="84">
                  <c:v>-7.3244965924880431E-2</c:v>
                </c:pt>
                <c:pt idx="85">
                  <c:v>-0.22685869301515191</c:v>
                </c:pt>
                <c:pt idx="86">
                  <c:v>-9.7946670783617545E-2</c:v>
                </c:pt>
                <c:pt idx="87">
                  <c:v>1.6188438719922284E-2</c:v>
                </c:pt>
                <c:pt idx="88">
                  <c:v>0.13109547650029765</c:v>
                </c:pt>
                <c:pt idx="89">
                  <c:v>0.16969189034207441</c:v>
                </c:pt>
                <c:pt idx="90">
                  <c:v>0.12756666152047808</c:v>
                </c:pt>
                <c:pt idx="91">
                  <c:v>-4.8984362938620754E-2</c:v>
                </c:pt>
                <c:pt idx="92">
                  <c:v>-0.21726472728876742</c:v>
                </c:pt>
                <c:pt idx="93">
                  <c:v>-0.22774089676010681</c:v>
                </c:pt>
                <c:pt idx="94">
                  <c:v>-8.3059482587503661E-2</c:v>
                </c:pt>
                <c:pt idx="95">
                  <c:v>5.5115678966057124E-2</c:v>
                </c:pt>
                <c:pt idx="96">
                  <c:v>0.13815310645993684</c:v>
                </c:pt>
                <c:pt idx="97">
                  <c:v>0.19516552347764707</c:v>
                </c:pt>
                <c:pt idx="98">
                  <c:v>0.10727597538651543</c:v>
                </c:pt>
                <c:pt idx="99">
                  <c:v>6.294523720253184E-2</c:v>
                </c:pt>
                <c:pt idx="100">
                  <c:v>-0.15694404622747629</c:v>
                </c:pt>
                <c:pt idx="101">
                  <c:v>-0.18771090183277833</c:v>
                </c:pt>
                <c:pt idx="102">
                  <c:v>-9.5410335016872225E-2</c:v>
                </c:pt>
                <c:pt idx="103">
                  <c:v>6.2614410798173759E-2</c:v>
                </c:pt>
                <c:pt idx="104">
                  <c:v>0.11731104298537738</c:v>
                </c:pt>
                <c:pt idx="105">
                  <c:v>0.14046889129044343</c:v>
                </c:pt>
                <c:pt idx="106">
                  <c:v>0.24611278974879239</c:v>
                </c:pt>
                <c:pt idx="107">
                  <c:v>0.1909750556891113</c:v>
                </c:pt>
                <c:pt idx="108">
                  <c:v>0.10606294523720244</c:v>
                </c:pt>
                <c:pt idx="109">
                  <c:v>-0.18969586025892687</c:v>
                </c:pt>
                <c:pt idx="110">
                  <c:v>-0.23512935312410407</c:v>
                </c:pt>
                <c:pt idx="111">
                  <c:v>-0.18164575108621342</c:v>
                </c:pt>
                <c:pt idx="112">
                  <c:v>-1.6342824375289552E-2</c:v>
                </c:pt>
                <c:pt idx="113">
                  <c:v>5.9526697690831611E-2</c:v>
                </c:pt>
                <c:pt idx="114">
                  <c:v>0.17575704108863932</c:v>
                </c:pt>
                <c:pt idx="115">
                  <c:v>0.19527579894576644</c:v>
                </c:pt>
                <c:pt idx="116">
                  <c:v>0.15855406806201883</c:v>
                </c:pt>
                <c:pt idx="117">
                  <c:v>8.9631900487417482E-2</c:v>
                </c:pt>
                <c:pt idx="118">
                  <c:v>-0.10059328201848224</c:v>
                </c:pt>
                <c:pt idx="119">
                  <c:v>-0.21097902560596377</c:v>
                </c:pt>
                <c:pt idx="120">
                  <c:v>-0.24428221697801114</c:v>
                </c:pt>
                <c:pt idx="121">
                  <c:v>-0.18572594340662982</c:v>
                </c:pt>
                <c:pt idx="122">
                  <c:v>-2.1194944972541489E-2</c:v>
                </c:pt>
                <c:pt idx="123">
                  <c:v>0.12591252949868764</c:v>
                </c:pt>
                <c:pt idx="124">
                  <c:v>0.17222822610881974</c:v>
                </c:pt>
                <c:pt idx="125">
                  <c:v>0.26077942700866757</c:v>
                </c:pt>
                <c:pt idx="126">
                  <c:v>0.20564169294898646</c:v>
                </c:pt>
                <c:pt idx="127">
                  <c:v>0.14774707218632133</c:v>
                </c:pt>
                <c:pt idx="128">
                  <c:v>3.1516728788513623E-2</c:v>
                </c:pt>
                <c:pt idx="129">
                  <c:v>-9.0668489887739651E-2</c:v>
                </c:pt>
                <c:pt idx="130">
                  <c:v>-0.23435742484726854</c:v>
                </c:pt>
                <c:pt idx="131">
                  <c:v>-0.25575086566242478</c:v>
                </c:pt>
                <c:pt idx="132">
                  <c:v>-0.13279371870933598</c:v>
                </c:pt>
                <c:pt idx="133">
                  <c:v>-4.53452724906818E-2</c:v>
                </c:pt>
                <c:pt idx="134">
                  <c:v>-4.2125228821597149E-3</c:v>
                </c:pt>
                <c:pt idx="135">
                  <c:v>7.8824904611719995E-2</c:v>
                </c:pt>
                <c:pt idx="136">
                  <c:v>0.18204274277144297</c:v>
                </c:pt>
                <c:pt idx="137">
                  <c:v>0.14355660439778559</c:v>
                </c:pt>
                <c:pt idx="138">
                  <c:v>0.18899009726296279</c:v>
                </c:pt>
                <c:pt idx="139">
                  <c:v>0.1819324673033236</c:v>
                </c:pt>
                <c:pt idx="140">
                  <c:v>8.0258485697271703E-2</c:v>
                </c:pt>
                <c:pt idx="141">
                  <c:v>-5.9681083346198878E-2</c:v>
                </c:pt>
                <c:pt idx="142">
                  <c:v>-0.1170243267682672</c:v>
                </c:pt>
                <c:pt idx="143">
                  <c:v>-0.26369069936701889</c:v>
                </c:pt>
                <c:pt idx="144">
                  <c:v>-0.23733486248649133</c:v>
                </c:pt>
                <c:pt idx="145">
                  <c:v>-0.25398645817251503</c:v>
                </c:pt>
                <c:pt idx="146">
                  <c:v>-0.22123464414106445</c:v>
                </c:pt>
                <c:pt idx="147">
                  <c:v>-0.11625239849143167</c:v>
                </c:pt>
                <c:pt idx="148">
                  <c:v>-1.5791447034692742E-2</c:v>
                </c:pt>
                <c:pt idx="149">
                  <c:v>1.034383890959609E-2</c:v>
                </c:pt>
                <c:pt idx="150">
                  <c:v>3.9346287024988338E-2</c:v>
                </c:pt>
                <c:pt idx="151">
                  <c:v>0.17730089764231038</c:v>
                </c:pt>
                <c:pt idx="152">
                  <c:v>0.18502018041066576</c:v>
                </c:pt>
                <c:pt idx="153">
                  <c:v>0.17068436955514868</c:v>
                </c:pt>
                <c:pt idx="154">
                  <c:v>0.18082971262212999</c:v>
                </c:pt>
                <c:pt idx="155">
                  <c:v>0.19560662535012452</c:v>
                </c:pt>
                <c:pt idx="156">
                  <c:v>0.18490990494254639</c:v>
                </c:pt>
                <c:pt idx="157">
                  <c:v>0.12525087668997145</c:v>
                </c:pt>
                <c:pt idx="158">
                  <c:v>-8.2927152025761147E-3</c:v>
                </c:pt>
                <c:pt idx="159">
                  <c:v>-0.11922983613065445</c:v>
                </c:pt>
                <c:pt idx="160">
                  <c:v>-0.16962572506120296</c:v>
                </c:pt>
                <c:pt idx="161">
                  <c:v>-0.27504907258331318</c:v>
                </c:pt>
                <c:pt idx="162">
                  <c:v>-0.3458459231159437</c:v>
                </c:pt>
                <c:pt idx="163">
                  <c:v>-0.26490372951633184</c:v>
                </c:pt>
                <c:pt idx="164">
                  <c:v>-0.30515427537989903</c:v>
                </c:pt>
                <c:pt idx="165">
                  <c:v>-0.23689376061401388</c:v>
                </c:pt>
                <c:pt idx="166">
                  <c:v>-0.25122957146953095</c:v>
                </c:pt>
                <c:pt idx="167">
                  <c:v>-0.16422222712335421</c:v>
                </c:pt>
                <c:pt idx="168">
                  <c:v>-0.19487880726053688</c:v>
                </c:pt>
                <c:pt idx="169">
                  <c:v>-8.7691052248516865E-2</c:v>
                </c:pt>
                <c:pt idx="170">
                  <c:v>-6.3761275666615283E-2</c:v>
                </c:pt>
                <c:pt idx="171">
                  <c:v>-7.5207869257405795E-3</c:v>
                </c:pt>
                <c:pt idx="172">
                  <c:v>-1.3475662204186136E-2</c:v>
                </c:pt>
                <c:pt idx="173">
                  <c:v>2.9642045830484468E-2</c:v>
                </c:pt>
                <c:pt idx="174">
                  <c:v>2.0709732912816133E-2</c:v>
                </c:pt>
                <c:pt idx="175">
                  <c:v>9.6799805915176021E-2</c:v>
                </c:pt>
                <c:pt idx="176">
                  <c:v>7.0774795439006555E-2</c:v>
                </c:pt>
                <c:pt idx="177">
                  <c:v>0.10352660947045711</c:v>
                </c:pt>
                <c:pt idx="178">
                  <c:v>0.1152158090911095</c:v>
                </c:pt>
                <c:pt idx="179">
                  <c:v>0.22251383957124887</c:v>
                </c:pt>
                <c:pt idx="180">
                  <c:v>0.20442866279967348</c:v>
                </c:pt>
                <c:pt idx="181">
                  <c:v>0.17829337685538466</c:v>
                </c:pt>
                <c:pt idx="182">
                  <c:v>0.29297986369952128</c:v>
                </c:pt>
                <c:pt idx="183">
                  <c:v>0.13980723848172727</c:v>
                </c:pt>
                <c:pt idx="184">
                  <c:v>0.28669416201671766</c:v>
                </c:pt>
                <c:pt idx="185">
                  <c:v>0.17068436955514868</c:v>
                </c:pt>
                <c:pt idx="186">
                  <c:v>0.18402770119759149</c:v>
                </c:pt>
                <c:pt idx="187">
                  <c:v>0.18722568977305298</c:v>
                </c:pt>
                <c:pt idx="188">
                  <c:v>0.18171191636708489</c:v>
                </c:pt>
                <c:pt idx="189">
                  <c:v>0.18314549745263659</c:v>
                </c:pt>
                <c:pt idx="190">
                  <c:v>0.18612293509185937</c:v>
                </c:pt>
                <c:pt idx="191">
                  <c:v>0.16980216581019378</c:v>
                </c:pt>
                <c:pt idx="192">
                  <c:v>0.17553649015240061</c:v>
                </c:pt>
                <c:pt idx="193">
                  <c:v>0.17101519595950676</c:v>
                </c:pt>
                <c:pt idx="194">
                  <c:v>0.12911051807414914</c:v>
                </c:pt>
              </c:numCache>
            </c:numRef>
          </c:yVal>
          <c:smooth val="1"/>
          <c:extLst xmlns:c16r2="http://schemas.microsoft.com/office/drawing/2015/06/chart">
            <c:ext xmlns:c16="http://schemas.microsoft.com/office/drawing/2014/chart" uri="{C3380CC4-5D6E-409C-BE32-E72D297353CC}">
              <c16:uniqueId val="{00000001-E329-47CD-B70B-D5B70DBCF1D6}"/>
            </c:ext>
          </c:extLst>
        </c:ser>
        <c:dLbls>
          <c:showLegendKey val="0"/>
          <c:showVal val="0"/>
          <c:showCatName val="0"/>
          <c:showSerName val="0"/>
          <c:showPercent val="0"/>
          <c:showBubbleSize val="0"/>
        </c:dLbls>
        <c:axId val="802352296"/>
        <c:axId val="802351120"/>
      </c:scatterChart>
      <c:valAx>
        <c:axId val="802352296"/>
        <c:scaling>
          <c:orientation val="minMax"/>
          <c:max val="8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XUV-IR delay[fs]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cross"/>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1120"/>
        <c:crosses val="autoZero"/>
        <c:crossBetween val="midCat"/>
      </c:valAx>
      <c:valAx>
        <c:axId val="802351120"/>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信号強度</a:t>
                </a:r>
                <a:r>
                  <a:rPr lang="en-US" altLang="ja-JP"/>
                  <a:t>[a.u]</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02352296"/>
        <c:crosses val="autoZero"/>
        <c:crossBetween val="midCat"/>
      </c:valAx>
      <c:spPr>
        <a:noFill/>
        <a:ln>
          <a:noFill/>
        </a:ln>
        <a:effectLst/>
      </c:spPr>
    </c:plotArea>
    <c:legend>
      <c:legendPos val="r"/>
      <c:layout>
        <c:manualLayout>
          <c:xMode val="edge"/>
          <c:yMode val="edge"/>
          <c:x val="0.19567262464722485"/>
          <c:y val="0.15078422372091382"/>
          <c:w val="0.13405456255879586"/>
          <c:h val="0.151346350764450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2172</TotalTime>
  <Pages>19</Pages>
  <Words>1351</Words>
  <Characters>7705</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河西 剛</dc:creator>
  <cp:keywords/>
  <dc:description/>
  <cp:lastModifiedBy>河西 剛</cp:lastModifiedBy>
  <cp:revision>191</cp:revision>
  <dcterms:created xsi:type="dcterms:W3CDTF">2021-01-09T13:48:00Z</dcterms:created>
  <dcterms:modified xsi:type="dcterms:W3CDTF">2021-01-20T00:22:00Z</dcterms:modified>
</cp:coreProperties>
</file>